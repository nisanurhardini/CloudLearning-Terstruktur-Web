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7F1B5A" w:rsidRPr="00CB2738" w:rsidRDefault="007F1B5A" w:rsidP="007F1B5A">
      <w:pPr>
        <w:pStyle w:val="Title"/>
        <w:rPr>
          <w:rFonts w:cs="Arial"/>
        </w:rPr>
      </w:pPr>
      <w:r w:rsidRPr="00CB2738">
        <w:rPr>
          <w:rFonts w:cs="Arial"/>
          <w:noProof/>
          <w:lang w:val="en-US"/>
        </w:rPr>
        <mc:AlternateContent>
          <mc:Choice Requires="wps">
            <w:drawing>
              <wp:inline distT="0" distB="0" distL="0" distR="0" wp14:anchorId="674F5E9B" wp14:editId="6AED50E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E03EDF" w:rsidRPr="00FE29D2" w:rsidRDefault="00E03EDF" w:rsidP="007F1B5A">
                            <w:pPr>
                              <w:jc w:val="center"/>
                              <w:rPr>
                                <w:b/>
                              </w:rPr>
                            </w:pPr>
                            <w:r>
                              <w:rPr>
                                <w:b/>
                                <w:bCs/>
                              </w:rPr>
                              <w:t>SKPL</w:t>
                            </w:r>
                            <w:r>
                              <w:t>-</w:t>
                            </w:r>
                            <w:r>
                              <w:rPr>
                                <w:b/>
                              </w:rPr>
                              <w:t>0001</w:t>
                            </w:r>
                          </w:p>
                        </w:txbxContent>
                      </wps:txbx>
                      <wps:bodyPr rot="0" vert="horz" wrap="square" lIns="91440" tIns="45720" rIns="91440" bIns="45720" anchor="t" anchorCtr="0">
                        <a:spAutoFit/>
                      </wps:bodyPr>
                    </wps:wsp>
                  </a:graphicData>
                </a:graphic>
              </wp:inline>
            </w:drawing>
          </mc:Choice>
          <mc:Fallback>
            <w:pict>
              <v:shapetype w14:anchorId="674F5E9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E03EDF" w:rsidRPr="00FE29D2" w:rsidRDefault="00E03EDF" w:rsidP="007F1B5A">
                      <w:pPr>
                        <w:jc w:val="center"/>
                        <w:rPr>
                          <w:b/>
                        </w:rPr>
                      </w:pPr>
                      <w:r>
                        <w:rPr>
                          <w:b/>
                          <w:bCs/>
                        </w:rPr>
                        <w:t>SKPL</w:t>
                      </w:r>
                      <w:r>
                        <w:t>-</w:t>
                      </w:r>
                      <w:r>
                        <w:rPr>
                          <w:b/>
                        </w:rPr>
                        <w:t>0001</w:t>
                      </w:r>
                    </w:p>
                  </w:txbxContent>
                </v:textbox>
                <w10:anchorlock/>
              </v:shape>
            </w:pict>
          </mc:Fallback>
        </mc:AlternateContent>
      </w:r>
    </w:p>
    <w:p w:rsidR="007F1B5A" w:rsidRPr="00CB2738" w:rsidRDefault="007F1B5A" w:rsidP="007F1B5A">
      <w:pPr>
        <w:pStyle w:val="Title"/>
        <w:rPr>
          <w:rFonts w:cs="Arial"/>
        </w:rPr>
      </w:pPr>
      <w:r w:rsidRPr="00CB2738">
        <w:rPr>
          <w:rFonts w:cs="Arial"/>
        </w:rPr>
        <w:t>SPESIFIKASI KEBUTUHAN PERANGKAT LUNAK</w:t>
      </w:r>
    </w:p>
    <w:p w:rsidR="007F1B5A" w:rsidRPr="00CB2738" w:rsidRDefault="007F1B5A" w:rsidP="007F1B5A">
      <w:pPr>
        <w:pStyle w:val="Title"/>
        <w:rPr>
          <w:rFonts w:cs="Arial"/>
        </w:rPr>
      </w:pPr>
    </w:p>
    <w:p w:rsidR="009E52F3" w:rsidRPr="00CB2738" w:rsidRDefault="009E52F3" w:rsidP="007F1B5A">
      <w:pPr>
        <w:pStyle w:val="Title"/>
        <w:rPr>
          <w:rFonts w:cs="Arial"/>
        </w:rPr>
      </w:pPr>
    </w:p>
    <w:p w:rsidR="007F1B5A" w:rsidRPr="00CB2738" w:rsidRDefault="00506384" w:rsidP="007F1B5A">
      <w:pPr>
        <w:pStyle w:val="Title"/>
        <w:rPr>
          <w:rFonts w:cs="Arial"/>
        </w:rPr>
      </w:pPr>
      <w:r w:rsidRPr="00CB2738">
        <w:rPr>
          <w:rFonts w:cs="Arial"/>
        </w:rPr>
        <w:t>Cloud Learning</w:t>
      </w:r>
    </w:p>
    <w:p w:rsidR="009E52F3" w:rsidRPr="00CB2738" w:rsidRDefault="009E52F3" w:rsidP="007F1B5A">
      <w:pPr>
        <w:pStyle w:val="SubTitle"/>
        <w:rPr>
          <w:rFonts w:cs="Arial"/>
          <w:b w:val="0"/>
          <w:sz w:val="28"/>
        </w:rPr>
      </w:pPr>
    </w:p>
    <w:p w:rsidR="007F1B5A" w:rsidRPr="00CB2738" w:rsidRDefault="007F1B5A" w:rsidP="007F1B5A">
      <w:pPr>
        <w:pStyle w:val="SubTitle"/>
        <w:rPr>
          <w:rFonts w:cs="Arial"/>
          <w:b w:val="0"/>
          <w:sz w:val="28"/>
        </w:rPr>
      </w:pPr>
      <w:r w:rsidRPr="00CB2738">
        <w:rPr>
          <w:rFonts w:cs="Arial"/>
          <w:b w:val="0"/>
          <w:sz w:val="28"/>
        </w:rPr>
        <w:t xml:space="preserve">untuk: </w:t>
      </w:r>
    </w:p>
    <w:p w:rsidR="007F1B5A" w:rsidRPr="00CB2738" w:rsidRDefault="00506384" w:rsidP="007F1B5A">
      <w:pPr>
        <w:pStyle w:val="SubTitle"/>
        <w:rPr>
          <w:rFonts w:cs="Arial"/>
          <w:b w:val="0"/>
          <w:sz w:val="28"/>
        </w:rPr>
      </w:pPr>
      <w:r w:rsidRPr="00CB2738">
        <w:rPr>
          <w:rFonts w:cs="Arial"/>
          <w:b w:val="0"/>
          <w:sz w:val="28"/>
        </w:rPr>
        <w:t>Dosen, Mahasiswa</w:t>
      </w:r>
    </w:p>
    <w:p w:rsidR="007F1B5A" w:rsidRPr="00CB2738" w:rsidRDefault="007F1B5A" w:rsidP="007F1B5A">
      <w:pPr>
        <w:pStyle w:val="SubTitle"/>
        <w:rPr>
          <w:rFonts w:cs="Arial"/>
          <w:b w:val="0"/>
          <w:sz w:val="28"/>
        </w:rPr>
      </w:pPr>
    </w:p>
    <w:p w:rsidR="007F1B5A" w:rsidRPr="00CB2738" w:rsidRDefault="007F1B5A" w:rsidP="007F1B5A">
      <w:pPr>
        <w:pStyle w:val="SubTitle"/>
        <w:rPr>
          <w:rFonts w:cs="Arial"/>
          <w:b w:val="0"/>
          <w:sz w:val="28"/>
        </w:rPr>
      </w:pPr>
      <w:r w:rsidRPr="00CB2738">
        <w:rPr>
          <w:rFonts w:cs="Arial"/>
          <w:b w:val="0"/>
          <w:sz w:val="28"/>
        </w:rPr>
        <w:t>Dipersiapkan oleh:</w:t>
      </w:r>
    </w:p>
    <w:p w:rsidR="00103E47" w:rsidRPr="00CB2738" w:rsidRDefault="00103E47" w:rsidP="00103E47">
      <w:pPr>
        <w:pStyle w:val="Title"/>
        <w:rPr>
          <w:rFonts w:cs="Arial"/>
          <w:b w:val="0"/>
          <w:sz w:val="28"/>
        </w:rPr>
      </w:pPr>
      <w:r w:rsidRPr="00CB2738">
        <w:rPr>
          <w:rFonts w:cs="Arial"/>
          <w:b w:val="0"/>
          <w:sz w:val="28"/>
        </w:rPr>
        <w:t>Daniel Tanta C</w:t>
      </w:r>
      <w:r w:rsidRPr="00CB2738">
        <w:rPr>
          <w:rFonts w:cs="Arial"/>
          <w:b w:val="0"/>
          <w:sz w:val="28"/>
        </w:rPr>
        <w:tab/>
      </w:r>
      <w:r w:rsidRPr="00CB2738">
        <w:rPr>
          <w:rFonts w:cs="Arial"/>
          <w:b w:val="0"/>
          <w:sz w:val="28"/>
        </w:rPr>
        <w:tab/>
        <w:t>1301150054</w:t>
      </w:r>
    </w:p>
    <w:p w:rsidR="007F1B5A" w:rsidRPr="00CB2738" w:rsidRDefault="00506384" w:rsidP="007F1B5A">
      <w:pPr>
        <w:pStyle w:val="Title"/>
        <w:rPr>
          <w:rFonts w:cs="Arial"/>
          <w:b w:val="0"/>
          <w:sz w:val="28"/>
        </w:rPr>
      </w:pPr>
      <w:r w:rsidRPr="00CB2738">
        <w:rPr>
          <w:rFonts w:cs="Arial"/>
          <w:b w:val="0"/>
          <w:sz w:val="28"/>
        </w:rPr>
        <w:t>Hardiyan Ichsan G</w:t>
      </w:r>
      <w:r w:rsidRPr="00CB2738">
        <w:rPr>
          <w:rFonts w:cs="Arial"/>
          <w:b w:val="0"/>
          <w:sz w:val="28"/>
        </w:rPr>
        <w:tab/>
        <w:t>130115</w:t>
      </w:r>
      <w:r w:rsidR="009E71CB" w:rsidRPr="00CB2738">
        <w:rPr>
          <w:rFonts w:cs="Arial"/>
          <w:b w:val="0"/>
          <w:sz w:val="28"/>
        </w:rPr>
        <w:t>4138</w:t>
      </w:r>
    </w:p>
    <w:p w:rsidR="00506384" w:rsidRPr="00CB2738" w:rsidRDefault="00506384" w:rsidP="007F1B5A">
      <w:pPr>
        <w:pStyle w:val="Title"/>
        <w:rPr>
          <w:rFonts w:cs="Arial"/>
          <w:b w:val="0"/>
          <w:sz w:val="28"/>
        </w:rPr>
      </w:pPr>
      <w:r w:rsidRPr="00CB2738">
        <w:rPr>
          <w:rFonts w:cs="Arial"/>
          <w:b w:val="0"/>
          <w:sz w:val="28"/>
        </w:rPr>
        <w:t>Hario Biyanesha P</w:t>
      </w:r>
      <w:r w:rsidRPr="00CB2738">
        <w:rPr>
          <w:rFonts w:cs="Arial"/>
          <w:b w:val="0"/>
          <w:sz w:val="28"/>
        </w:rPr>
        <w:tab/>
        <w:t>1301154334</w:t>
      </w:r>
    </w:p>
    <w:p w:rsidR="00506384" w:rsidRPr="00CB2738" w:rsidRDefault="00506384" w:rsidP="007F1B5A">
      <w:pPr>
        <w:pStyle w:val="Title"/>
        <w:rPr>
          <w:rFonts w:cs="Arial"/>
          <w:b w:val="0"/>
          <w:sz w:val="28"/>
        </w:rPr>
      </w:pPr>
      <w:r w:rsidRPr="00CB2738">
        <w:rPr>
          <w:rFonts w:cs="Arial"/>
          <w:b w:val="0"/>
          <w:sz w:val="28"/>
        </w:rPr>
        <w:t>Nisa Nurhardini</w:t>
      </w:r>
      <w:r w:rsidRPr="00CB2738">
        <w:rPr>
          <w:rFonts w:cs="Arial"/>
          <w:b w:val="0"/>
          <w:sz w:val="28"/>
        </w:rPr>
        <w:tab/>
      </w:r>
      <w:r w:rsidRPr="00CB2738">
        <w:rPr>
          <w:rFonts w:cs="Arial"/>
          <w:b w:val="0"/>
          <w:sz w:val="28"/>
        </w:rPr>
        <w:tab/>
        <w:t>1301154544</w:t>
      </w:r>
    </w:p>
    <w:p w:rsidR="00506384" w:rsidRPr="00CB2738" w:rsidRDefault="00506384" w:rsidP="007F1B5A">
      <w:pPr>
        <w:pStyle w:val="Title"/>
        <w:rPr>
          <w:rFonts w:cs="Arial"/>
        </w:rPr>
      </w:pPr>
      <w:r w:rsidRPr="00CB2738">
        <w:rPr>
          <w:rFonts w:cs="Arial"/>
          <w:b w:val="0"/>
          <w:sz w:val="28"/>
        </w:rPr>
        <w:t>Diah Ajeng Dwi Y</w:t>
      </w:r>
      <w:r w:rsidRPr="00CB2738">
        <w:rPr>
          <w:rFonts w:cs="Arial"/>
          <w:b w:val="0"/>
          <w:sz w:val="28"/>
        </w:rPr>
        <w:tab/>
      </w:r>
      <w:r w:rsidRPr="00CB2738">
        <w:rPr>
          <w:rFonts w:cs="Arial"/>
          <w:b w:val="0"/>
          <w:sz w:val="28"/>
        </w:rPr>
        <w:tab/>
        <w:t>1301154558</w:t>
      </w:r>
    </w:p>
    <w:p w:rsidR="007F1B5A" w:rsidRPr="00CB2738" w:rsidRDefault="007F1B5A" w:rsidP="007F1B5A">
      <w:pPr>
        <w:pStyle w:val="SubTitle"/>
        <w:rPr>
          <w:rFonts w:cs="Arial"/>
          <w:b w:val="0"/>
          <w:sz w:val="28"/>
        </w:rPr>
      </w:pPr>
      <w:r w:rsidRPr="00CB2738">
        <w:rPr>
          <w:rFonts w:cs="Arial"/>
          <w:b w:val="0"/>
          <w:sz w:val="28"/>
        </w:rPr>
        <w:t>Program Studi S1 Teknik Informatika – Fakultas Informatika</w:t>
      </w:r>
    </w:p>
    <w:p w:rsidR="007F1B5A" w:rsidRPr="00CB2738" w:rsidRDefault="007F1B5A" w:rsidP="007F1B5A">
      <w:pPr>
        <w:pStyle w:val="SubTitle"/>
        <w:rPr>
          <w:rFonts w:cs="Arial"/>
          <w:b w:val="0"/>
          <w:sz w:val="28"/>
        </w:rPr>
      </w:pPr>
      <w:r w:rsidRPr="00CB2738">
        <w:rPr>
          <w:rFonts w:cs="Arial"/>
          <w:b w:val="0"/>
          <w:sz w:val="28"/>
        </w:rPr>
        <w:t>Universitas Telkom</w:t>
      </w:r>
    </w:p>
    <w:p w:rsidR="007F1B5A" w:rsidRPr="00CB2738" w:rsidRDefault="007F1B5A" w:rsidP="007F1B5A">
      <w:pPr>
        <w:pStyle w:val="SubTitle"/>
        <w:rPr>
          <w:rFonts w:cs="Arial"/>
          <w:b w:val="0"/>
          <w:sz w:val="28"/>
          <w:lang w:val="en-US"/>
        </w:rPr>
      </w:pPr>
      <w:r w:rsidRPr="00CB2738">
        <w:rPr>
          <w:rFonts w:cs="Arial"/>
          <w:b w:val="0"/>
          <w:sz w:val="28"/>
        </w:rPr>
        <w:t xml:space="preserve">Jalan </w:t>
      </w:r>
      <w:r w:rsidRPr="00CB2738">
        <w:rPr>
          <w:rFonts w:cs="Arial"/>
          <w:b w:val="0"/>
          <w:sz w:val="28"/>
          <w:lang w:val="en-US"/>
        </w:rPr>
        <w:t>Telekomunikasi Terusan Buah Batu, Bandung</w:t>
      </w:r>
    </w:p>
    <w:p w:rsidR="007F1B5A" w:rsidRPr="00CB2738" w:rsidRDefault="00C14941" w:rsidP="007F1B5A">
      <w:pPr>
        <w:pStyle w:val="SubTitle"/>
        <w:rPr>
          <w:rFonts w:cs="Arial"/>
          <w:b w:val="0"/>
          <w:sz w:val="28"/>
        </w:rPr>
      </w:pPr>
      <w:r w:rsidRPr="00CB2738">
        <w:rPr>
          <w:rFonts w:cs="Arial"/>
          <w:b w:val="0"/>
          <w:sz w:val="28"/>
        </w:rPr>
        <w:t>Indonesia</w:t>
      </w:r>
    </w:p>
    <w:p w:rsidR="007F1B5A" w:rsidRPr="00CB2738" w:rsidRDefault="007F1B5A" w:rsidP="007F1B5A">
      <w:pPr>
        <w:pStyle w:val="SubTitle"/>
        <w:rPr>
          <w:rFonts w:cs="Arial"/>
          <w:b w:val="0"/>
          <w:sz w:val="28"/>
        </w:rPr>
      </w:pPr>
    </w:p>
    <w:p w:rsidR="007F1B5A" w:rsidRPr="00CB2738" w:rsidRDefault="007F1B5A" w:rsidP="007F1B5A">
      <w:pPr>
        <w:pStyle w:val="SubTitle"/>
        <w:rPr>
          <w:rFonts w:cs="Arial"/>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RPr="00CB2738" w:rsidTr="005B78FD">
        <w:trPr>
          <w:cantSplit/>
          <w:trHeight w:hRule="exact" w:val="551"/>
        </w:trPr>
        <w:tc>
          <w:tcPr>
            <w:tcW w:w="3454" w:type="dxa"/>
            <w:vMerge w:val="restart"/>
            <w:vAlign w:val="center"/>
          </w:tcPr>
          <w:p w:rsidR="007F1B5A" w:rsidRPr="00CB2738" w:rsidRDefault="007F1B5A" w:rsidP="005B78FD">
            <w:pPr>
              <w:pStyle w:val="Title"/>
              <w:spacing w:before="0" w:after="0"/>
              <w:rPr>
                <w:rFonts w:cs="Arial"/>
                <w:sz w:val="22"/>
              </w:rPr>
            </w:pPr>
            <w:r w:rsidRPr="00CB2738">
              <w:rPr>
                <w:rFonts w:cs="Arial"/>
                <w:noProof/>
                <w:sz w:val="22"/>
                <w:lang w:val="en-US"/>
              </w:rPr>
              <w:drawing>
                <wp:anchor distT="0" distB="0" distL="114300" distR="114300" simplePos="0" relativeHeight="251659264"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CB2738">
              <w:rPr>
                <w:rFonts w:cs="Arial"/>
                <w:sz w:val="22"/>
              </w:rPr>
              <w:t>Program Studi S1 Teknik Informatika</w:t>
            </w:r>
          </w:p>
          <w:p w:rsidR="007F1B5A" w:rsidRPr="00CB2738" w:rsidRDefault="007F1B5A" w:rsidP="005B78FD">
            <w:pPr>
              <w:pStyle w:val="Title"/>
              <w:spacing w:before="0" w:after="0"/>
              <w:rPr>
                <w:rFonts w:cs="Arial"/>
                <w:sz w:val="22"/>
              </w:rPr>
            </w:pPr>
            <w:r w:rsidRPr="00CB2738">
              <w:rPr>
                <w:rFonts w:cs="Arial"/>
                <w:sz w:val="22"/>
              </w:rPr>
              <w:t>-</w:t>
            </w:r>
          </w:p>
          <w:p w:rsidR="007F1B5A" w:rsidRPr="00CB2738" w:rsidRDefault="007F1B5A" w:rsidP="005B78FD">
            <w:pPr>
              <w:pStyle w:val="Title"/>
              <w:spacing w:before="0" w:after="0"/>
              <w:rPr>
                <w:rFonts w:cs="Arial"/>
                <w:sz w:val="22"/>
              </w:rPr>
            </w:pPr>
            <w:r w:rsidRPr="00CB2738">
              <w:rPr>
                <w:rFonts w:cs="Arial"/>
                <w:sz w:val="22"/>
              </w:rPr>
              <w:t>Fakultas Informatika</w:t>
            </w:r>
          </w:p>
          <w:p w:rsidR="007F1B5A" w:rsidRPr="00CB2738" w:rsidRDefault="007F1B5A" w:rsidP="005B78FD">
            <w:pPr>
              <w:pStyle w:val="Title"/>
              <w:rPr>
                <w:rFonts w:cs="Arial"/>
                <w:b w:val="0"/>
                <w:sz w:val="20"/>
              </w:rPr>
            </w:pPr>
          </w:p>
        </w:tc>
        <w:tc>
          <w:tcPr>
            <w:tcW w:w="3330" w:type="dxa"/>
            <w:gridSpan w:val="2"/>
            <w:vAlign w:val="center"/>
          </w:tcPr>
          <w:p w:rsidR="007F1B5A" w:rsidRPr="00CB2738" w:rsidRDefault="007F1B5A" w:rsidP="005B78FD">
            <w:pPr>
              <w:pStyle w:val="Title"/>
              <w:spacing w:before="0" w:after="0"/>
              <w:rPr>
                <w:rFonts w:cs="Arial"/>
                <w:sz w:val="22"/>
              </w:rPr>
            </w:pPr>
            <w:r w:rsidRPr="00CB2738">
              <w:rPr>
                <w:rFonts w:cs="Arial"/>
                <w:sz w:val="22"/>
              </w:rPr>
              <w:t>Nomor Dokumen</w:t>
            </w:r>
          </w:p>
        </w:tc>
        <w:tc>
          <w:tcPr>
            <w:tcW w:w="2513" w:type="dxa"/>
            <w:vAlign w:val="center"/>
          </w:tcPr>
          <w:p w:rsidR="007F1B5A" w:rsidRPr="00CB2738" w:rsidRDefault="007F1B5A" w:rsidP="005B78FD">
            <w:pPr>
              <w:pStyle w:val="Title"/>
              <w:spacing w:before="0" w:after="0"/>
              <w:rPr>
                <w:rFonts w:cs="Arial"/>
                <w:sz w:val="22"/>
              </w:rPr>
            </w:pPr>
            <w:r w:rsidRPr="00CB2738">
              <w:rPr>
                <w:rFonts w:cs="Arial"/>
                <w:sz w:val="22"/>
              </w:rPr>
              <w:t>Halaman</w:t>
            </w:r>
          </w:p>
        </w:tc>
      </w:tr>
      <w:tr w:rsidR="007F1B5A" w:rsidRPr="00CB2738" w:rsidTr="005B78FD">
        <w:trPr>
          <w:cantSplit/>
          <w:trHeight w:hRule="exact" w:val="645"/>
        </w:trPr>
        <w:tc>
          <w:tcPr>
            <w:tcW w:w="3454" w:type="dxa"/>
            <w:vMerge/>
          </w:tcPr>
          <w:p w:rsidR="007F1B5A" w:rsidRPr="00CB2738" w:rsidRDefault="007F1B5A" w:rsidP="005B78FD">
            <w:pPr>
              <w:pStyle w:val="Title"/>
              <w:rPr>
                <w:rFonts w:cs="Arial"/>
              </w:rPr>
            </w:pPr>
          </w:p>
        </w:tc>
        <w:tc>
          <w:tcPr>
            <w:tcW w:w="3330" w:type="dxa"/>
            <w:gridSpan w:val="2"/>
            <w:vAlign w:val="center"/>
          </w:tcPr>
          <w:p w:rsidR="007F1B5A" w:rsidRPr="00CB2738" w:rsidRDefault="009E71CB" w:rsidP="005B78FD">
            <w:pPr>
              <w:pStyle w:val="Title"/>
              <w:spacing w:before="0" w:after="0"/>
              <w:rPr>
                <w:rFonts w:cs="Arial"/>
                <w:b w:val="0"/>
                <w:i/>
                <w:sz w:val="24"/>
              </w:rPr>
            </w:pPr>
            <w:r w:rsidRPr="00CB2738">
              <w:rPr>
                <w:rFonts w:cs="Arial"/>
                <w:i/>
                <w:sz w:val="22"/>
              </w:rPr>
              <w:t>SKPL-0001</w:t>
            </w:r>
          </w:p>
        </w:tc>
        <w:tc>
          <w:tcPr>
            <w:tcW w:w="2513" w:type="dxa"/>
            <w:vAlign w:val="center"/>
          </w:tcPr>
          <w:p w:rsidR="007F1B5A" w:rsidRPr="00CB2738" w:rsidRDefault="009A6E10" w:rsidP="005B78FD">
            <w:pPr>
              <w:pStyle w:val="Title"/>
              <w:spacing w:before="0" w:after="0"/>
              <w:rPr>
                <w:rFonts w:cs="Arial"/>
                <w:b w:val="0"/>
                <w:color w:val="222A35" w:themeColor="text2" w:themeShade="80"/>
                <w:sz w:val="24"/>
                <w:szCs w:val="24"/>
                <w:lang w:val="en-US"/>
              </w:rPr>
            </w:pPr>
            <w:r>
              <w:rPr>
                <w:rFonts w:cs="Arial"/>
                <w:sz w:val="22"/>
              </w:rPr>
              <w:t>22</w:t>
            </w:r>
          </w:p>
        </w:tc>
      </w:tr>
      <w:tr w:rsidR="007F1B5A" w:rsidRPr="00CB2738" w:rsidTr="005B78FD">
        <w:trPr>
          <w:cantSplit/>
          <w:trHeight w:hRule="exact" w:val="397"/>
        </w:trPr>
        <w:tc>
          <w:tcPr>
            <w:tcW w:w="3454" w:type="dxa"/>
            <w:vMerge/>
          </w:tcPr>
          <w:p w:rsidR="007F1B5A" w:rsidRPr="00CB2738" w:rsidRDefault="007F1B5A" w:rsidP="005B78FD">
            <w:pPr>
              <w:pStyle w:val="Title"/>
              <w:rPr>
                <w:rFonts w:cs="Arial"/>
              </w:rPr>
            </w:pPr>
          </w:p>
        </w:tc>
        <w:tc>
          <w:tcPr>
            <w:tcW w:w="1290" w:type="dxa"/>
            <w:vAlign w:val="center"/>
          </w:tcPr>
          <w:p w:rsidR="007F1B5A" w:rsidRPr="00CB2738" w:rsidRDefault="007F1B5A" w:rsidP="005B78FD">
            <w:pPr>
              <w:pStyle w:val="Title"/>
              <w:spacing w:before="0" w:after="0"/>
              <w:rPr>
                <w:rFonts w:cs="Arial"/>
                <w:b w:val="0"/>
                <w:i/>
                <w:sz w:val="20"/>
              </w:rPr>
            </w:pPr>
            <w:r w:rsidRPr="00CB2738">
              <w:rPr>
                <w:rFonts w:cs="Arial"/>
                <w:sz w:val="22"/>
              </w:rPr>
              <w:t>Revisi</w:t>
            </w:r>
          </w:p>
        </w:tc>
        <w:tc>
          <w:tcPr>
            <w:tcW w:w="2040" w:type="dxa"/>
            <w:vAlign w:val="center"/>
          </w:tcPr>
          <w:p w:rsidR="007F1B5A" w:rsidRPr="00CB2738" w:rsidRDefault="007F1B5A" w:rsidP="001C2AF9">
            <w:pPr>
              <w:pStyle w:val="Title"/>
              <w:spacing w:before="0" w:after="0"/>
              <w:rPr>
                <w:rFonts w:cs="Arial"/>
                <w:b w:val="0"/>
                <w:i/>
                <w:sz w:val="20"/>
              </w:rPr>
            </w:pPr>
            <w:del w:id="1" w:author="DAWAM DWI JATMIKO SUWAWI" w:date="2017-02-16T14:16:00Z">
              <w:r w:rsidRPr="00CB2738" w:rsidDel="00774AEC">
                <w:rPr>
                  <w:rFonts w:cs="Arial"/>
                  <w:b w:val="0"/>
                  <w:i/>
                  <w:sz w:val="20"/>
                </w:rPr>
                <w:delText>&lt;nomor revisi&gt;</w:delText>
              </w:r>
            </w:del>
            <w:r w:rsidR="001C2AF9" w:rsidRPr="00CB2738">
              <w:rPr>
                <w:rFonts w:cs="Arial"/>
                <w:b w:val="0"/>
                <w:i/>
                <w:sz w:val="20"/>
              </w:rPr>
              <w:t>I</w:t>
            </w:r>
          </w:p>
        </w:tc>
        <w:tc>
          <w:tcPr>
            <w:tcW w:w="2513" w:type="dxa"/>
            <w:vAlign w:val="center"/>
          </w:tcPr>
          <w:p w:rsidR="007F1B5A" w:rsidRPr="00CB2738" w:rsidRDefault="00E03EDF" w:rsidP="00E04D0D">
            <w:pPr>
              <w:pStyle w:val="Title"/>
              <w:spacing w:before="0" w:after="0"/>
              <w:rPr>
                <w:rFonts w:cs="Arial"/>
                <w:b w:val="0"/>
                <w:i/>
                <w:sz w:val="20"/>
              </w:rPr>
            </w:pPr>
            <w:r>
              <w:rPr>
                <w:rFonts w:cs="Arial"/>
                <w:b w:val="0"/>
                <w:i/>
                <w:sz w:val="20"/>
              </w:rPr>
              <w:t>17 September</w:t>
            </w:r>
            <w:r w:rsidR="00CB2738">
              <w:rPr>
                <w:rFonts w:cs="Arial"/>
                <w:b w:val="0"/>
                <w:i/>
                <w:sz w:val="20"/>
              </w:rPr>
              <w:t xml:space="preserve"> 2017</w:t>
            </w:r>
            <w:del w:id="2" w:author="DAWAM DWI JATMIKO SUWAWI" w:date="2017-02-16T14:17:00Z">
              <w:r w:rsidR="007F1B5A" w:rsidRPr="00CB2738" w:rsidDel="00431B07">
                <w:rPr>
                  <w:rFonts w:cs="Arial"/>
                  <w:b w:val="0"/>
                  <w:i/>
                  <w:sz w:val="20"/>
                </w:rPr>
                <w:delText>Tgl: &lt;isi tanggal&gt;</w:delText>
              </w:r>
            </w:del>
          </w:p>
        </w:tc>
      </w:tr>
    </w:tbl>
    <w:p w:rsidR="00AF5555" w:rsidRPr="00CB2738" w:rsidRDefault="00AF5555" w:rsidP="009E52F3">
      <w:pPr>
        <w:pStyle w:val="Heading1"/>
        <w:numPr>
          <w:ilvl w:val="0"/>
          <w:numId w:val="0"/>
        </w:numPr>
        <w:jc w:val="center"/>
        <w:rPr>
          <w:rFonts w:cs="Arial"/>
        </w:rPr>
      </w:pPr>
      <w:r w:rsidRPr="00CB2738">
        <w:rPr>
          <w:rFonts w:cs="Arial"/>
        </w:rPr>
        <w:br w:type="page"/>
      </w:r>
      <w:bookmarkStart w:id="3" w:name="_Toc475557925"/>
      <w:r w:rsidR="009E52F3" w:rsidRPr="00CB2738">
        <w:rPr>
          <w:rFonts w:cs="Arial"/>
        </w:rPr>
        <w:lastRenderedPageBreak/>
        <w:t>Daftar Perubahan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CB2738">
        <w:tc>
          <w:tcPr>
            <w:tcW w:w="2093" w:type="dxa"/>
          </w:tcPr>
          <w:p w:rsidR="00AF5555" w:rsidRPr="00CB2738" w:rsidRDefault="00AF5555">
            <w:pPr>
              <w:pStyle w:val="Title"/>
              <w:spacing w:before="60"/>
              <w:rPr>
                <w:rFonts w:cs="Arial"/>
                <w:sz w:val="24"/>
              </w:rPr>
            </w:pPr>
            <w:r w:rsidRPr="00CB2738">
              <w:rPr>
                <w:rFonts w:cs="Arial"/>
                <w:sz w:val="24"/>
              </w:rPr>
              <w:t>Revisi</w:t>
            </w:r>
          </w:p>
        </w:tc>
        <w:tc>
          <w:tcPr>
            <w:tcW w:w="6804" w:type="dxa"/>
          </w:tcPr>
          <w:p w:rsidR="00AF5555" w:rsidRPr="00CB2738" w:rsidRDefault="00AF5555">
            <w:pPr>
              <w:pStyle w:val="Title"/>
              <w:spacing w:before="60"/>
              <w:rPr>
                <w:rFonts w:cs="Arial"/>
                <w:sz w:val="24"/>
              </w:rPr>
            </w:pPr>
            <w:r w:rsidRPr="00CB2738">
              <w:rPr>
                <w:rFonts w:cs="Arial"/>
                <w:sz w:val="24"/>
              </w:rPr>
              <w:t>Deskripsi</w:t>
            </w:r>
          </w:p>
        </w:tc>
      </w:tr>
      <w:tr w:rsidR="00AF5555" w:rsidRPr="00CB2738" w:rsidTr="005757A7">
        <w:trPr>
          <w:trHeight w:val="1134"/>
        </w:trPr>
        <w:tc>
          <w:tcPr>
            <w:tcW w:w="2093" w:type="dxa"/>
          </w:tcPr>
          <w:p w:rsidR="00AF5555" w:rsidRPr="00CB2738" w:rsidRDefault="00AF5555">
            <w:pPr>
              <w:pStyle w:val="Title"/>
              <w:spacing w:before="0" w:after="0"/>
              <w:rPr>
                <w:rFonts w:cs="Arial"/>
              </w:rPr>
            </w:pPr>
            <w:r w:rsidRPr="00CB2738">
              <w:rPr>
                <w:rFonts w:cs="Arial"/>
              </w:rPr>
              <w:t>A</w:t>
            </w:r>
          </w:p>
        </w:tc>
        <w:tc>
          <w:tcPr>
            <w:tcW w:w="6804" w:type="dxa"/>
          </w:tcPr>
          <w:p w:rsidR="005757A7" w:rsidRPr="005757A7" w:rsidRDefault="005757A7" w:rsidP="005757A7">
            <w:pPr>
              <w:tabs>
                <w:tab w:val="left" w:pos="1054"/>
              </w:tabs>
              <w:rPr>
                <w:rFonts w:ascii="Arial" w:hAnsi="Arial" w:cs="Arial"/>
                <w:lang w:val="id-ID"/>
              </w:rPr>
            </w:pPr>
            <w:r>
              <w:rPr>
                <w:rFonts w:ascii="Arial" w:hAnsi="Arial" w:cs="Arial"/>
                <w:lang w:val="en-US"/>
              </w:rPr>
              <w:t xml:space="preserve">DFD level 0                                  </w:t>
            </w:r>
            <w:r w:rsidRPr="005757A7">
              <w:rPr>
                <w:rFonts w:ascii="Arial" w:hAnsi="Arial" w:cs="Arial"/>
                <w:lang w:val="id-ID"/>
              </w:rPr>
              <w:t>Antarmuka pengguna</w:t>
            </w:r>
          </w:p>
          <w:p w:rsidR="005757A7" w:rsidRPr="005757A7" w:rsidRDefault="005757A7" w:rsidP="005757A7">
            <w:pPr>
              <w:tabs>
                <w:tab w:val="left" w:pos="1054"/>
              </w:tabs>
              <w:rPr>
                <w:rFonts w:ascii="Arial" w:hAnsi="Arial" w:cs="Arial"/>
                <w:lang w:val="id-ID"/>
              </w:rPr>
            </w:pPr>
            <w:r>
              <w:rPr>
                <w:rFonts w:ascii="Arial" w:hAnsi="Arial" w:cs="Arial"/>
                <w:lang w:val="en-US"/>
              </w:rPr>
              <w:t>DFD Level 1</w:t>
            </w:r>
            <w:r w:rsidRPr="005757A7">
              <w:rPr>
                <w:rFonts w:ascii="Arial" w:hAnsi="Arial" w:cs="Arial"/>
                <w:lang w:val="id-ID"/>
              </w:rPr>
              <w:t xml:space="preserve"> </w:t>
            </w:r>
            <w:r>
              <w:rPr>
                <w:rFonts w:ascii="Arial" w:hAnsi="Arial" w:cs="Arial"/>
                <w:lang w:val="en-US"/>
              </w:rPr>
              <w:t xml:space="preserve">                                </w:t>
            </w:r>
            <w:r w:rsidRPr="005757A7">
              <w:rPr>
                <w:rFonts w:ascii="Arial" w:hAnsi="Arial" w:cs="Arial"/>
                <w:lang w:val="id-ID"/>
              </w:rPr>
              <w:t>Antarmuka perangkat keras</w:t>
            </w:r>
          </w:p>
          <w:p w:rsidR="005757A7" w:rsidRPr="005757A7" w:rsidRDefault="005757A7" w:rsidP="005757A7">
            <w:pPr>
              <w:tabs>
                <w:tab w:val="left" w:pos="1054"/>
              </w:tabs>
              <w:rPr>
                <w:rFonts w:ascii="Arial" w:hAnsi="Arial" w:cs="Arial"/>
                <w:lang w:val="id-ID"/>
              </w:rPr>
            </w:pPr>
            <w:r>
              <w:rPr>
                <w:rFonts w:ascii="Arial" w:hAnsi="Arial" w:cs="Arial"/>
                <w:lang w:val="en-US"/>
              </w:rPr>
              <w:t>DFD Level 2</w:t>
            </w:r>
            <w:r w:rsidRPr="005757A7">
              <w:rPr>
                <w:rFonts w:ascii="Arial" w:hAnsi="Arial" w:cs="Arial"/>
                <w:lang w:val="id-ID"/>
              </w:rPr>
              <w:t xml:space="preserve"> </w:t>
            </w:r>
            <w:r>
              <w:rPr>
                <w:rFonts w:ascii="Arial" w:hAnsi="Arial" w:cs="Arial"/>
                <w:lang w:val="en-US"/>
              </w:rPr>
              <w:t xml:space="preserve">                                </w:t>
            </w:r>
            <w:r w:rsidRPr="005757A7">
              <w:rPr>
                <w:rFonts w:ascii="Arial" w:hAnsi="Arial" w:cs="Arial"/>
                <w:lang w:val="id-ID"/>
              </w:rPr>
              <w:t>Antarmuka perangkat lunak</w:t>
            </w:r>
          </w:p>
          <w:p w:rsidR="005757A7" w:rsidRPr="00CB2738" w:rsidDel="00431B07" w:rsidRDefault="005757A7" w:rsidP="005757A7">
            <w:pPr>
              <w:rPr>
                <w:del w:id="4" w:author="DAWAM DWI JATMIKO SUWAWI" w:date="2017-02-16T14:17:00Z"/>
                <w:rFonts w:ascii="Arial" w:hAnsi="Arial" w:cs="Arial"/>
                <w:lang w:val="id-ID"/>
              </w:rPr>
            </w:pPr>
            <w:r>
              <w:rPr>
                <w:rFonts w:ascii="Arial" w:hAnsi="Arial" w:cs="Arial"/>
                <w:lang w:val="en-US"/>
              </w:rPr>
              <w:t>Spesifikasi Proses</w:t>
            </w:r>
            <w:r w:rsidRPr="005757A7">
              <w:rPr>
                <w:rFonts w:ascii="Arial" w:hAnsi="Arial" w:cs="Arial"/>
                <w:lang w:val="id-ID"/>
              </w:rPr>
              <w:t xml:space="preserve"> </w:t>
            </w:r>
            <w:r>
              <w:rPr>
                <w:rFonts w:ascii="Arial" w:hAnsi="Arial" w:cs="Arial"/>
                <w:lang w:val="en-US"/>
              </w:rPr>
              <w:t xml:space="preserve">                      </w:t>
            </w:r>
            <w:r w:rsidRPr="005757A7">
              <w:rPr>
                <w:rFonts w:ascii="Arial" w:hAnsi="Arial" w:cs="Arial"/>
                <w:lang w:val="id-ID"/>
              </w:rPr>
              <w:t>Antarmuka komunikasi</w:t>
            </w:r>
            <w:del w:id="5" w:author="DAWAM DWI JATMIKO SUWAWI" w:date="2017-02-16T14:17:00Z">
              <w:r w:rsidRPr="00CB2738" w:rsidDel="00431B07">
                <w:rPr>
                  <w:rFonts w:ascii="Arial" w:hAnsi="Arial" w:cs="Arial"/>
                  <w:lang w:val="id-ID"/>
                </w:rPr>
                <w:delText>Bab 1</w:delText>
              </w:r>
            </w:del>
          </w:p>
          <w:p w:rsidR="005757A7" w:rsidRDefault="005757A7" w:rsidP="005757A7">
            <w:pPr>
              <w:tabs>
                <w:tab w:val="left" w:pos="1054"/>
              </w:tabs>
              <w:rPr>
                <w:rFonts w:ascii="Arial" w:hAnsi="Arial" w:cs="Arial"/>
                <w:lang w:val="en-US"/>
              </w:rPr>
            </w:pPr>
          </w:p>
          <w:p w:rsidR="00C24444" w:rsidRPr="00B035D7" w:rsidDel="00431B07" w:rsidRDefault="00B035D7" w:rsidP="005757A7">
            <w:pPr>
              <w:rPr>
                <w:del w:id="6" w:author="DAWAM DWI JATMIKO SUWAWI" w:date="2017-02-16T14:17:00Z"/>
                <w:rFonts w:ascii="Arial" w:hAnsi="Arial" w:cs="Arial"/>
                <w:lang w:val="en-US"/>
              </w:rPr>
            </w:pPr>
            <w:r>
              <w:rPr>
                <w:rFonts w:ascii="Arial" w:hAnsi="Arial" w:cs="Arial"/>
                <w:lang w:val="en-US"/>
              </w:rPr>
              <w:t>Kamus Data</w:t>
            </w:r>
            <w:r w:rsidR="00350B87">
              <w:rPr>
                <w:rFonts w:ascii="Arial" w:hAnsi="Arial" w:cs="Arial"/>
                <w:lang w:val="en-US"/>
              </w:rPr>
              <w:t xml:space="preserve">                                Matriks Keterunutan</w:t>
            </w:r>
            <w:del w:id="7" w:author="DAWAM DWI JATMIKO SUWAWI" w:date="2017-02-16T14:17:00Z">
              <w:r w:rsidR="00C24444" w:rsidRPr="00CB2738" w:rsidDel="00431B07">
                <w:rPr>
                  <w:rFonts w:ascii="Arial" w:hAnsi="Arial" w:cs="Arial"/>
                  <w:lang w:val="id-ID"/>
                </w:rPr>
                <w:delText>Bab 2</w:delText>
              </w:r>
            </w:del>
          </w:p>
          <w:p w:rsidR="00AF5555" w:rsidRPr="005757A7" w:rsidRDefault="00C24444" w:rsidP="005757A7">
            <w:pPr>
              <w:tabs>
                <w:tab w:val="left" w:pos="1054"/>
              </w:tabs>
              <w:rPr>
                <w:rFonts w:ascii="Arial" w:hAnsi="Arial" w:cs="Arial"/>
                <w:lang w:val="id-ID"/>
              </w:rPr>
            </w:pPr>
            <w:del w:id="8" w:author="DAWAM DWI JATMIKO SUWAWI" w:date="2017-02-16T14:17:00Z">
              <w:r w:rsidRPr="00CB2738" w:rsidDel="00431B07">
                <w:rPr>
                  <w:rFonts w:ascii="Arial" w:hAnsi="Arial" w:cs="Arial"/>
                  <w:lang w:val="id-ID"/>
                </w:rPr>
                <w:delText>Flowmap</w:delText>
              </w:r>
            </w:del>
          </w:p>
        </w:tc>
      </w:tr>
      <w:tr w:rsidR="00AF5555" w:rsidRPr="00CB2738">
        <w:trPr>
          <w:trHeight w:val="1134"/>
        </w:trPr>
        <w:tc>
          <w:tcPr>
            <w:tcW w:w="2093" w:type="dxa"/>
          </w:tcPr>
          <w:p w:rsidR="00AF5555" w:rsidRPr="00CB2738" w:rsidRDefault="00AF5555">
            <w:pPr>
              <w:pStyle w:val="Title"/>
              <w:spacing w:before="0" w:after="0"/>
              <w:rPr>
                <w:rFonts w:cs="Arial"/>
              </w:rPr>
            </w:pPr>
            <w:r w:rsidRPr="00CB2738">
              <w:rPr>
                <w:rFonts w:cs="Arial"/>
              </w:rPr>
              <w:t>B</w:t>
            </w:r>
          </w:p>
        </w:tc>
        <w:tc>
          <w:tcPr>
            <w:tcW w:w="6804" w:type="dxa"/>
          </w:tcPr>
          <w:p w:rsidR="00AF5555" w:rsidRPr="00CB2738" w:rsidDel="00431B07" w:rsidRDefault="00C24444">
            <w:pPr>
              <w:rPr>
                <w:del w:id="9" w:author="DAWAM DWI JATMIKO SUWAWI" w:date="2017-02-16T14:17:00Z"/>
                <w:rFonts w:ascii="Arial" w:hAnsi="Arial" w:cs="Arial"/>
                <w:lang w:val="id-ID"/>
              </w:rPr>
            </w:pPr>
            <w:del w:id="10" w:author="DAWAM DWI JATMIKO SUWAWI" w:date="2017-02-16T14:17:00Z">
              <w:r w:rsidRPr="00CB2738" w:rsidDel="00431B07">
                <w:rPr>
                  <w:rFonts w:ascii="Arial" w:hAnsi="Arial" w:cs="Arial"/>
                  <w:lang w:val="id-ID"/>
                </w:rPr>
                <w:delText>Context Diagram + DFD</w:delText>
              </w:r>
              <w:r w:rsidR="00C64D2F" w:rsidRPr="00CB2738" w:rsidDel="00431B07">
                <w:rPr>
                  <w:rFonts w:ascii="Arial" w:hAnsi="Arial" w:cs="Arial"/>
                  <w:lang w:val="id-ID"/>
                </w:rPr>
                <w:delText xml:space="preserve"> (3.2.1)</w:delText>
              </w:r>
            </w:del>
          </w:p>
          <w:p w:rsidR="00C24444" w:rsidRPr="00CB2738" w:rsidDel="00431B07" w:rsidRDefault="00C24444">
            <w:pPr>
              <w:rPr>
                <w:del w:id="11" w:author="DAWAM DWI JATMIKO SUWAWI" w:date="2017-02-16T14:17:00Z"/>
                <w:rFonts w:ascii="Arial" w:hAnsi="Arial" w:cs="Arial"/>
                <w:lang w:val="id-ID"/>
              </w:rPr>
            </w:pPr>
            <w:del w:id="12" w:author="DAWAM DWI JATMIKO SUWAWI" w:date="2017-02-16T14:17:00Z">
              <w:r w:rsidRPr="00CB2738" w:rsidDel="00431B07">
                <w:rPr>
                  <w:rFonts w:ascii="Arial" w:hAnsi="Arial" w:cs="Arial"/>
                  <w:lang w:val="id-ID"/>
                </w:rPr>
                <w:delText>ERD</w:delText>
              </w:r>
              <w:r w:rsidR="00C64D2F" w:rsidRPr="00CB2738" w:rsidDel="00431B07">
                <w:rPr>
                  <w:rFonts w:ascii="Arial" w:hAnsi="Arial" w:cs="Arial"/>
                  <w:lang w:val="id-ID"/>
                </w:rPr>
                <w:delText xml:space="preserve"> (3.3)</w:delText>
              </w:r>
            </w:del>
          </w:p>
          <w:p w:rsidR="00C24444" w:rsidRPr="00CB2738" w:rsidDel="00431B07" w:rsidRDefault="00C24444">
            <w:pPr>
              <w:rPr>
                <w:del w:id="13" w:author="DAWAM DWI JATMIKO SUWAWI" w:date="2017-02-16T14:17:00Z"/>
                <w:rFonts w:ascii="Arial" w:hAnsi="Arial" w:cs="Arial"/>
                <w:lang w:val="id-ID"/>
              </w:rPr>
            </w:pPr>
            <w:del w:id="14" w:author="DAWAM DWI JATMIKO SUWAWI" w:date="2017-02-16T14:17:00Z">
              <w:r w:rsidRPr="00CB2738" w:rsidDel="00431B07">
                <w:rPr>
                  <w:rFonts w:ascii="Arial" w:hAnsi="Arial" w:cs="Arial"/>
                  <w:lang w:val="id-ID"/>
                </w:rPr>
                <w:delText>Perbaikan.....</w:delText>
              </w:r>
            </w:del>
          </w:p>
          <w:p w:rsidR="00C24444" w:rsidRPr="00CB2738" w:rsidRDefault="00C24444" w:rsidP="00E04D0D">
            <w:pPr>
              <w:rPr>
                <w:rFonts w:ascii="Arial" w:hAnsi="Arial" w:cs="Arial"/>
                <w:lang w:val="en-US"/>
                <w:rPrChange w:id="15" w:author="DAWAM DWI JATMIKO SUWAWI" w:date="2017-02-16T14:17:00Z">
                  <w:rPr>
                    <w:lang w:val="id-ID"/>
                  </w:rPr>
                </w:rPrChange>
              </w:rPr>
            </w:pPr>
            <w:del w:id="16" w:author="DAWAM DWI JATMIKO SUWAWI" w:date="2017-02-16T14:17:00Z">
              <w:r w:rsidRPr="00CB2738" w:rsidDel="00431B07">
                <w:rPr>
                  <w:rFonts w:ascii="Arial" w:hAnsi="Arial" w:cs="Arial"/>
                  <w:lang w:val="id-ID"/>
                </w:rPr>
                <w:delText>.....</w:delText>
              </w:r>
            </w:del>
          </w:p>
        </w:tc>
      </w:tr>
      <w:tr w:rsidR="00AF5555" w:rsidRPr="00CB2738">
        <w:trPr>
          <w:trHeight w:val="1134"/>
        </w:trPr>
        <w:tc>
          <w:tcPr>
            <w:tcW w:w="2093" w:type="dxa"/>
          </w:tcPr>
          <w:p w:rsidR="00AF5555" w:rsidRPr="00CB2738" w:rsidRDefault="00AF5555">
            <w:pPr>
              <w:pStyle w:val="Title"/>
              <w:spacing w:before="0" w:after="0"/>
              <w:rPr>
                <w:rFonts w:cs="Arial"/>
              </w:rPr>
            </w:pPr>
            <w:r w:rsidRPr="00CB2738">
              <w:rPr>
                <w:rFonts w:cs="Arial"/>
              </w:rPr>
              <w:t>C</w:t>
            </w:r>
          </w:p>
        </w:tc>
        <w:tc>
          <w:tcPr>
            <w:tcW w:w="6804" w:type="dxa"/>
          </w:tcPr>
          <w:p w:rsidR="00AF5555" w:rsidRPr="00CB2738" w:rsidDel="00431B07" w:rsidRDefault="00C24444">
            <w:pPr>
              <w:rPr>
                <w:del w:id="17" w:author="DAWAM DWI JATMIKO SUWAWI" w:date="2017-02-16T14:17:00Z"/>
                <w:rFonts w:ascii="Arial" w:hAnsi="Arial" w:cs="Arial"/>
                <w:lang w:val="id-ID"/>
              </w:rPr>
            </w:pPr>
            <w:del w:id="18" w:author="DAWAM DWI JATMIKO SUWAWI" w:date="2017-02-16T14:17:00Z">
              <w:r w:rsidRPr="00CB2738" w:rsidDel="00431B07">
                <w:rPr>
                  <w:rFonts w:ascii="Arial" w:hAnsi="Arial" w:cs="Arial"/>
                  <w:lang w:val="id-ID"/>
                </w:rPr>
                <w:delText>Deskripsi proses</w:delText>
              </w:r>
              <w:r w:rsidR="00C64D2F" w:rsidRPr="00CB2738" w:rsidDel="00431B07">
                <w:rPr>
                  <w:rFonts w:ascii="Arial" w:hAnsi="Arial" w:cs="Arial"/>
                  <w:lang w:val="id-ID"/>
                </w:rPr>
                <w:delText xml:space="preserve"> (3.2.2)</w:delText>
              </w:r>
            </w:del>
          </w:p>
          <w:p w:rsidR="00C24444" w:rsidRPr="00CB2738" w:rsidDel="00431B07" w:rsidRDefault="00C24444">
            <w:pPr>
              <w:rPr>
                <w:del w:id="19" w:author="DAWAM DWI JATMIKO SUWAWI" w:date="2017-02-16T14:17:00Z"/>
                <w:rFonts w:ascii="Arial" w:hAnsi="Arial" w:cs="Arial"/>
                <w:lang w:val="id-ID"/>
              </w:rPr>
            </w:pPr>
            <w:del w:id="20" w:author="DAWAM DWI JATMIKO SUWAWI" w:date="2017-02-16T14:17:00Z">
              <w:r w:rsidRPr="00CB2738" w:rsidDel="00431B07">
                <w:rPr>
                  <w:rFonts w:ascii="Arial" w:hAnsi="Arial" w:cs="Arial"/>
                  <w:lang w:val="id-ID"/>
                </w:rPr>
                <w:delText>Deskripsi Data</w:delText>
              </w:r>
              <w:r w:rsidR="00C64D2F" w:rsidRPr="00CB2738" w:rsidDel="00431B07">
                <w:rPr>
                  <w:rFonts w:ascii="Arial" w:hAnsi="Arial" w:cs="Arial"/>
                  <w:lang w:val="id-ID"/>
                </w:rPr>
                <w:delText xml:space="preserve"> (3.3)</w:delText>
              </w:r>
            </w:del>
          </w:p>
          <w:p w:rsidR="00C24444" w:rsidRPr="00CB2738" w:rsidDel="00431B07" w:rsidRDefault="00C24444">
            <w:pPr>
              <w:rPr>
                <w:del w:id="21" w:author="DAWAM DWI JATMIKO SUWAWI" w:date="2017-02-16T14:17:00Z"/>
                <w:rFonts w:ascii="Arial" w:hAnsi="Arial" w:cs="Arial"/>
                <w:lang w:val="id-ID"/>
              </w:rPr>
            </w:pPr>
            <w:del w:id="22" w:author="DAWAM DWI JATMIKO SUWAWI" w:date="2017-02-16T14:17:00Z">
              <w:r w:rsidRPr="00CB2738" w:rsidDel="00431B07">
                <w:rPr>
                  <w:rFonts w:ascii="Arial" w:hAnsi="Arial" w:cs="Arial"/>
                  <w:lang w:val="id-ID"/>
                </w:rPr>
                <w:delText>Kebutuhan antarmuka eksternal</w:delText>
              </w:r>
              <w:r w:rsidR="00C64D2F" w:rsidRPr="00CB2738" w:rsidDel="00431B07">
                <w:rPr>
                  <w:rFonts w:ascii="Arial" w:hAnsi="Arial" w:cs="Arial"/>
                  <w:lang w:val="id-ID"/>
                </w:rPr>
                <w:delText xml:space="preserve"> (3.1)</w:delText>
              </w:r>
            </w:del>
          </w:p>
          <w:p w:rsidR="00C24444" w:rsidRPr="00CB2738" w:rsidDel="00431B07" w:rsidRDefault="00C24444">
            <w:pPr>
              <w:rPr>
                <w:del w:id="23" w:author="DAWAM DWI JATMIKO SUWAWI" w:date="2017-02-16T14:17:00Z"/>
                <w:rFonts w:ascii="Arial" w:hAnsi="Arial" w:cs="Arial"/>
                <w:lang w:val="id-ID"/>
              </w:rPr>
            </w:pPr>
            <w:del w:id="24" w:author="DAWAM DWI JATMIKO SUWAWI" w:date="2017-02-16T14:17:00Z">
              <w:r w:rsidRPr="00CB2738" w:rsidDel="00431B07">
                <w:rPr>
                  <w:rFonts w:ascii="Arial" w:hAnsi="Arial" w:cs="Arial"/>
                  <w:lang w:val="id-ID"/>
                </w:rPr>
                <w:delText>Kebutuhan Non Fungsional</w:delText>
              </w:r>
              <w:r w:rsidR="00C64D2F" w:rsidRPr="00CB2738" w:rsidDel="00431B07">
                <w:rPr>
                  <w:rFonts w:ascii="Arial" w:hAnsi="Arial" w:cs="Arial"/>
                  <w:lang w:val="id-ID"/>
                </w:rPr>
                <w:delText xml:space="preserve"> (3.4)</w:delText>
              </w:r>
            </w:del>
          </w:p>
          <w:p w:rsidR="00C24444" w:rsidRPr="00CB2738" w:rsidDel="00431B07" w:rsidRDefault="00C24444">
            <w:pPr>
              <w:rPr>
                <w:del w:id="25" w:author="DAWAM DWI JATMIKO SUWAWI" w:date="2017-02-16T14:17:00Z"/>
                <w:rFonts w:ascii="Arial" w:hAnsi="Arial" w:cs="Arial"/>
                <w:lang w:val="id-ID"/>
              </w:rPr>
            </w:pPr>
            <w:del w:id="26" w:author="DAWAM DWI JATMIKO SUWAWI" w:date="2017-02-16T14:17:00Z">
              <w:r w:rsidRPr="00CB2738" w:rsidDel="00431B07">
                <w:rPr>
                  <w:rFonts w:ascii="Arial" w:hAnsi="Arial" w:cs="Arial"/>
                  <w:lang w:val="id-ID"/>
                </w:rPr>
                <w:delText>Perbaikan.....</w:delText>
              </w:r>
            </w:del>
          </w:p>
          <w:p w:rsidR="00C24444" w:rsidRPr="00CB2738" w:rsidRDefault="00C24444" w:rsidP="00E04D0D">
            <w:pPr>
              <w:rPr>
                <w:rFonts w:ascii="Arial" w:hAnsi="Arial" w:cs="Arial"/>
                <w:lang w:val="en-US"/>
                <w:rPrChange w:id="27" w:author="DAWAM DWI JATMIKO SUWAWI" w:date="2017-02-16T14:17:00Z">
                  <w:rPr>
                    <w:lang w:val="id-ID"/>
                  </w:rPr>
                </w:rPrChange>
              </w:rPr>
            </w:pPr>
            <w:del w:id="28" w:author="DAWAM DWI JATMIKO SUWAWI" w:date="2017-02-16T14:17:00Z">
              <w:r w:rsidRPr="00CB2738" w:rsidDel="00431B07">
                <w:rPr>
                  <w:rFonts w:ascii="Arial" w:hAnsi="Arial" w:cs="Arial"/>
                  <w:lang w:val="id-ID"/>
                </w:rPr>
                <w:delText>......</w:delText>
              </w:r>
            </w:del>
          </w:p>
        </w:tc>
      </w:tr>
      <w:tr w:rsidR="00AF5555" w:rsidRPr="00CB2738">
        <w:trPr>
          <w:trHeight w:val="1134"/>
        </w:trPr>
        <w:tc>
          <w:tcPr>
            <w:tcW w:w="2093" w:type="dxa"/>
          </w:tcPr>
          <w:p w:rsidR="00AF5555" w:rsidRPr="00CB2738" w:rsidRDefault="00AF5555">
            <w:pPr>
              <w:pStyle w:val="Title"/>
              <w:spacing w:before="0" w:after="0"/>
              <w:rPr>
                <w:rFonts w:cs="Arial"/>
              </w:rPr>
            </w:pPr>
            <w:r w:rsidRPr="00CB2738">
              <w:rPr>
                <w:rFonts w:cs="Arial"/>
              </w:rPr>
              <w:t>D</w:t>
            </w:r>
          </w:p>
        </w:tc>
        <w:tc>
          <w:tcPr>
            <w:tcW w:w="6804" w:type="dxa"/>
          </w:tcPr>
          <w:p w:rsidR="00AF5555" w:rsidRPr="00CB2738" w:rsidDel="00431B07" w:rsidRDefault="00C24444">
            <w:pPr>
              <w:rPr>
                <w:del w:id="29" w:author="DAWAM DWI JATMIKO SUWAWI" w:date="2017-02-16T14:17:00Z"/>
                <w:rFonts w:ascii="Arial" w:hAnsi="Arial" w:cs="Arial"/>
                <w:lang w:val="id-ID"/>
              </w:rPr>
            </w:pPr>
            <w:del w:id="30" w:author="DAWAM DWI JATMIKO SUWAWI" w:date="2017-02-16T14:17:00Z">
              <w:r w:rsidRPr="00CB2738" w:rsidDel="00431B07">
                <w:rPr>
                  <w:rFonts w:ascii="Arial" w:hAnsi="Arial" w:cs="Arial"/>
                  <w:lang w:val="id-ID"/>
                </w:rPr>
                <w:delText>Atribut Kualitas Perangkat Lunak</w:delText>
              </w:r>
              <w:r w:rsidR="00C64D2F" w:rsidRPr="00CB2738" w:rsidDel="00431B07">
                <w:rPr>
                  <w:rFonts w:ascii="Arial" w:hAnsi="Arial" w:cs="Arial"/>
                  <w:lang w:val="id-ID"/>
                </w:rPr>
                <w:delText xml:space="preserve"> (3.5)</w:delText>
              </w:r>
            </w:del>
          </w:p>
          <w:p w:rsidR="00C24444" w:rsidRPr="00CB2738" w:rsidDel="00431B07" w:rsidRDefault="00C24444">
            <w:pPr>
              <w:rPr>
                <w:del w:id="31" w:author="DAWAM DWI JATMIKO SUWAWI" w:date="2017-02-16T14:17:00Z"/>
                <w:rFonts w:ascii="Arial" w:hAnsi="Arial" w:cs="Arial"/>
                <w:lang w:val="id-ID"/>
              </w:rPr>
            </w:pPr>
            <w:del w:id="32" w:author="DAWAM DWI JATMIKO SUWAWI" w:date="2017-02-16T14:17:00Z">
              <w:r w:rsidRPr="00CB2738" w:rsidDel="00431B07">
                <w:rPr>
                  <w:rFonts w:ascii="Arial" w:hAnsi="Arial" w:cs="Arial"/>
                  <w:lang w:val="id-ID"/>
                </w:rPr>
                <w:delText>Batasan Perancangan</w:delText>
              </w:r>
              <w:r w:rsidR="00C64D2F" w:rsidRPr="00CB2738" w:rsidDel="00431B07">
                <w:rPr>
                  <w:rFonts w:ascii="Arial" w:hAnsi="Arial" w:cs="Arial"/>
                  <w:lang w:val="id-ID"/>
                </w:rPr>
                <w:delText xml:space="preserve"> (3.6)</w:delText>
              </w:r>
            </w:del>
          </w:p>
          <w:p w:rsidR="00C24444" w:rsidRPr="00CB2738" w:rsidDel="00431B07" w:rsidRDefault="00C24444">
            <w:pPr>
              <w:rPr>
                <w:del w:id="33" w:author="DAWAM DWI JATMIKO SUWAWI" w:date="2017-02-16T14:17:00Z"/>
                <w:rFonts w:ascii="Arial" w:hAnsi="Arial" w:cs="Arial"/>
                <w:lang w:val="id-ID"/>
              </w:rPr>
            </w:pPr>
            <w:del w:id="34" w:author="DAWAM DWI JATMIKO SUWAWI" w:date="2017-02-16T14:17:00Z">
              <w:r w:rsidRPr="00CB2738" w:rsidDel="00431B07">
                <w:rPr>
                  <w:rFonts w:ascii="Arial" w:hAnsi="Arial" w:cs="Arial"/>
                  <w:lang w:val="id-ID"/>
                </w:rPr>
                <w:delText>Matriks keterunutan</w:delText>
              </w:r>
              <w:r w:rsidR="00C64D2F" w:rsidRPr="00CB2738" w:rsidDel="00431B07">
                <w:rPr>
                  <w:rFonts w:ascii="Arial" w:hAnsi="Arial" w:cs="Arial"/>
                  <w:lang w:val="id-ID"/>
                </w:rPr>
                <w:delText xml:space="preserve"> (4)</w:delText>
              </w:r>
            </w:del>
          </w:p>
          <w:p w:rsidR="00C24444" w:rsidRPr="00CB2738" w:rsidDel="00431B07" w:rsidRDefault="00C24444">
            <w:pPr>
              <w:rPr>
                <w:del w:id="35" w:author="DAWAM DWI JATMIKO SUWAWI" w:date="2017-02-16T14:17:00Z"/>
                <w:rFonts w:ascii="Arial" w:hAnsi="Arial" w:cs="Arial"/>
                <w:lang w:val="id-ID"/>
              </w:rPr>
            </w:pPr>
            <w:del w:id="36" w:author="DAWAM DWI JATMIKO SUWAWI" w:date="2017-02-16T14:17:00Z">
              <w:r w:rsidRPr="00CB2738" w:rsidDel="00431B07">
                <w:rPr>
                  <w:rFonts w:ascii="Arial" w:hAnsi="Arial" w:cs="Arial"/>
                  <w:lang w:val="id-ID"/>
                </w:rPr>
                <w:delText>Melengkapi Lampiran</w:delText>
              </w:r>
              <w:r w:rsidR="00C64D2F" w:rsidRPr="00CB2738" w:rsidDel="00431B07">
                <w:rPr>
                  <w:rFonts w:ascii="Arial" w:hAnsi="Arial" w:cs="Arial"/>
                  <w:lang w:val="id-ID"/>
                </w:rPr>
                <w:delText xml:space="preserve"> ()</w:delText>
              </w:r>
            </w:del>
          </w:p>
          <w:p w:rsidR="00C24444" w:rsidRPr="00CB2738" w:rsidDel="00431B07" w:rsidRDefault="00C24444">
            <w:pPr>
              <w:rPr>
                <w:del w:id="37" w:author="DAWAM DWI JATMIKO SUWAWI" w:date="2017-02-16T14:17:00Z"/>
                <w:rFonts w:ascii="Arial" w:hAnsi="Arial" w:cs="Arial"/>
                <w:lang w:val="id-ID"/>
              </w:rPr>
            </w:pPr>
            <w:del w:id="38" w:author="DAWAM DWI JATMIKO SUWAWI" w:date="2017-02-16T14:17:00Z">
              <w:r w:rsidRPr="00CB2738" w:rsidDel="00431B07">
                <w:rPr>
                  <w:rFonts w:ascii="Arial" w:hAnsi="Arial" w:cs="Arial"/>
                  <w:lang w:val="id-ID"/>
                </w:rPr>
                <w:delText>Perbaikan.....</w:delText>
              </w:r>
            </w:del>
          </w:p>
          <w:p w:rsidR="00C24444" w:rsidRPr="00CB2738" w:rsidRDefault="00C24444" w:rsidP="00E04D0D">
            <w:pPr>
              <w:rPr>
                <w:rFonts w:ascii="Arial" w:hAnsi="Arial" w:cs="Arial"/>
                <w:lang w:val="en-US"/>
                <w:rPrChange w:id="39" w:author="DAWAM DWI JATMIKO SUWAWI" w:date="2017-02-16T14:17:00Z">
                  <w:rPr>
                    <w:lang w:val="id-ID"/>
                  </w:rPr>
                </w:rPrChange>
              </w:rPr>
            </w:pPr>
            <w:del w:id="40" w:author="DAWAM DWI JATMIKO SUWAWI" w:date="2017-02-16T14:17:00Z">
              <w:r w:rsidRPr="00CB2738" w:rsidDel="00431B07">
                <w:rPr>
                  <w:rFonts w:ascii="Arial" w:hAnsi="Arial" w:cs="Arial"/>
                  <w:lang w:val="id-ID"/>
                </w:rPr>
                <w:delText>........</w:delText>
              </w:r>
            </w:del>
          </w:p>
        </w:tc>
      </w:tr>
      <w:tr w:rsidR="00AF5555" w:rsidRPr="00CB2738">
        <w:trPr>
          <w:trHeight w:val="1134"/>
        </w:trPr>
        <w:tc>
          <w:tcPr>
            <w:tcW w:w="2093" w:type="dxa"/>
          </w:tcPr>
          <w:p w:rsidR="00AF5555" w:rsidRPr="00CB2738" w:rsidRDefault="00AF5555">
            <w:pPr>
              <w:pStyle w:val="Title"/>
              <w:spacing w:before="0" w:after="0"/>
              <w:rPr>
                <w:rFonts w:cs="Arial"/>
              </w:rPr>
            </w:pPr>
            <w:r w:rsidRPr="00CB2738">
              <w:rPr>
                <w:rFonts w:cs="Arial"/>
              </w:rPr>
              <w:t>E</w:t>
            </w:r>
          </w:p>
        </w:tc>
        <w:tc>
          <w:tcPr>
            <w:tcW w:w="6804" w:type="dxa"/>
          </w:tcPr>
          <w:p w:rsidR="00AF5555" w:rsidRPr="00CB2738" w:rsidRDefault="00AF5555">
            <w:pPr>
              <w:rPr>
                <w:rFonts w:ascii="Arial" w:hAnsi="Arial" w:cs="Arial"/>
              </w:rPr>
            </w:pPr>
          </w:p>
        </w:tc>
      </w:tr>
      <w:tr w:rsidR="00AF5555" w:rsidRPr="00CB2738">
        <w:trPr>
          <w:trHeight w:val="1134"/>
        </w:trPr>
        <w:tc>
          <w:tcPr>
            <w:tcW w:w="2093" w:type="dxa"/>
          </w:tcPr>
          <w:p w:rsidR="00AF5555" w:rsidRPr="00CB2738" w:rsidRDefault="00AF5555">
            <w:pPr>
              <w:pStyle w:val="Title"/>
              <w:spacing w:before="0" w:after="0"/>
              <w:rPr>
                <w:rFonts w:cs="Arial"/>
              </w:rPr>
            </w:pPr>
            <w:r w:rsidRPr="00CB2738">
              <w:rPr>
                <w:rFonts w:cs="Arial"/>
              </w:rPr>
              <w:t>F</w:t>
            </w:r>
          </w:p>
        </w:tc>
        <w:tc>
          <w:tcPr>
            <w:tcW w:w="6804" w:type="dxa"/>
          </w:tcPr>
          <w:p w:rsidR="00AF5555" w:rsidRPr="00CB2738" w:rsidRDefault="00AF5555">
            <w:pPr>
              <w:rPr>
                <w:rFonts w:ascii="Arial" w:hAnsi="Arial" w:cs="Arial"/>
              </w:rPr>
            </w:pPr>
          </w:p>
        </w:tc>
      </w:tr>
      <w:tr w:rsidR="00AF5555" w:rsidRPr="00CB2738">
        <w:trPr>
          <w:trHeight w:val="1134"/>
        </w:trPr>
        <w:tc>
          <w:tcPr>
            <w:tcW w:w="2093" w:type="dxa"/>
          </w:tcPr>
          <w:p w:rsidR="00AF5555" w:rsidRPr="00CB2738" w:rsidRDefault="00AF5555">
            <w:pPr>
              <w:pStyle w:val="Title"/>
              <w:spacing w:before="0" w:after="0"/>
              <w:rPr>
                <w:rFonts w:cs="Arial"/>
              </w:rPr>
            </w:pPr>
            <w:r w:rsidRPr="00CB2738">
              <w:rPr>
                <w:rFonts w:cs="Arial"/>
              </w:rPr>
              <w:t>G</w:t>
            </w:r>
          </w:p>
        </w:tc>
        <w:tc>
          <w:tcPr>
            <w:tcW w:w="6804" w:type="dxa"/>
          </w:tcPr>
          <w:p w:rsidR="00AF5555" w:rsidRPr="00CB2738" w:rsidRDefault="00AF5555">
            <w:pPr>
              <w:rPr>
                <w:rFonts w:ascii="Arial" w:hAnsi="Arial" w:cs="Arial"/>
              </w:rPr>
            </w:pPr>
          </w:p>
        </w:tc>
      </w:tr>
    </w:tbl>
    <w:p w:rsidR="00AF5555" w:rsidRPr="00CB2738" w:rsidRDefault="00AF5555">
      <w:pPr>
        <w:pStyle w:val="Title"/>
        <w:spacing w:before="0" w:after="0"/>
        <w:rPr>
          <w:rFonts w:cs="Arial"/>
        </w:rPr>
      </w:pPr>
    </w:p>
    <w:p w:rsidR="00AF5555" w:rsidRPr="00CB2738" w:rsidRDefault="00AF5555">
      <w:pPr>
        <w:pStyle w:val="Title"/>
        <w:spacing w:before="0" w:after="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CB2738">
        <w:trPr>
          <w:trHeight w:val="240"/>
        </w:trPr>
        <w:tc>
          <w:tcPr>
            <w:tcW w:w="1101" w:type="dxa"/>
          </w:tcPr>
          <w:p w:rsidR="00AF5555" w:rsidRPr="00CB2738" w:rsidRDefault="00AF5555">
            <w:pPr>
              <w:pStyle w:val="Title"/>
              <w:spacing w:before="0" w:after="0"/>
              <w:rPr>
                <w:rFonts w:cs="Arial"/>
                <w:b w:val="0"/>
                <w:sz w:val="20"/>
              </w:rPr>
            </w:pPr>
            <w:r w:rsidRPr="00CB2738">
              <w:rPr>
                <w:rFonts w:cs="Arial"/>
                <w:b w:val="0"/>
                <w:sz w:val="20"/>
              </w:rPr>
              <w:t>INDEX</w:t>
            </w:r>
          </w:p>
        </w:tc>
        <w:tc>
          <w:tcPr>
            <w:tcW w:w="984" w:type="dxa"/>
          </w:tcPr>
          <w:p w:rsidR="00AF5555" w:rsidRPr="00CB2738" w:rsidRDefault="00AF5555">
            <w:pPr>
              <w:pStyle w:val="Title"/>
              <w:spacing w:before="0" w:after="0"/>
              <w:rPr>
                <w:rFonts w:cs="Arial"/>
                <w:b w:val="0"/>
                <w:sz w:val="20"/>
              </w:rPr>
            </w:pPr>
            <w:r w:rsidRPr="00CB2738">
              <w:rPr>
                <w:rFonts w:cs="Arial"/>
                <w:b w:val="0"/>
                <w:sz w:val="20"/>
              </w:rPr>
              <w:t>-</w:t>
            </w:r>
          </w:p>
        </w:tc>
        <w:tc>
          <w:tcPr>
            <w:tcW w:w="984" w:type="dxa"/>
          </w:tcPr>
          <w:p w:rsidR="00AF5555" w:rsidRPr="00CB2738" w:rsidRDefault="00AF5555">
            <w:pPr>
              <w:pStyle w:val="Title"/>
              <w:spacing w:before="0" w:after="0"/>
              <w:rPr>
                <w:rFonts w:cs="Arial"/>
                <w:b w:val="0"/>
                <w:sz w:val="20"/>
              </w:rPr>
            </w:pPr>
            <w:r w:rsidRPr="00CB2738">
              <w:rPr>
                <w:rFonts w:cs="Arial"/>
                <w:b w:val="0"/>
                <w:sz w:val="20"/>
              </w:rPr>
              <w:t>A</w:t>
            </w:r>
          </w:p>
        </w:tc>
        <w:tc>
          <w:tcPr>
            <w:tcW w:w="984" w:type="dxa"/>
          </w:tcPr>
          <w:p w:rsidR="00AF5555" w:rsidRPr="00CB2738" w:rsidRDefault="00AF5555">
            <w:pPr>
              <w:pStyle w:val="Title"/>
              <w:spacing w:before="0" w:after="0"/>
              <w:rPr>
                <w:rFonts w:cs="Arial"/>
                <w:b w:val="0"/>
                <w:sz w:val="20"/>
              </w:rPr>
            </w:pPr>
            <w:r w:rsidRPr="00CB2738">
              <w:rPr>
                <w:rFonts w:cs="Arial"/>
                <w:b w:val="0"/>
                <w:sz w:val="20"/>
              </w:rPr>
              <w:t>B</w:t>
            </w:r>
          </w:p>
        </w:tc>
        <w:tc>
          <w:tcPr>
            <w:tcW w:w="984" w:type="dxa"/>
          </w:tcPr>
          <w:p w:rsidR="00AF5555" w:rsidRPr="00CB2738" w:rsidRDefault="00AF5555">
            <w:pPr>
              <w:pStyle w:val="Title"/>
              <w:spacing w:before="0" w:after="0"/>
              <w:rPr>
                <w:rFonts w:cs="Arial"/>
                <w:b w:val="0"/>
                <w:sz w:val="20"/>
              </w:rPr>
            </w:pPr>
            <w:r w:rsidRPr="00CB2738">
              <w:rPr>
                <w:rFonts w:cs="Arial"/>
                <w:b w:val="0"/>
                <w:sz w:val="20"/>
              </w:rPr>
              <w:t>C</w:t>
            </w:r>
          </w:p>
        </w:tc>
        <w:tc>
          <w:tcPr>
            <w:tcW w:w="984" w:type="dxa"/>
          </w:tcPr>
          <w:p w:rsidR="00AF5555" w:rsidRPr="00CB2738" w:rsidRDefault="00AF5555">
            <w:pPr>
              <w:pStyle w:val="Title"/>
              <w:spacing w:before="0" w:after="0"/>
              <w:rPr>
                <w:rFonts w:cs="Arial"/>
                <w:b w:val="0"/>
                <w:sz w:val="20"/>
              </w:rPr>
            </w:pPr>
            <w:r w:rsidRPr="00CB2738">
              <w:rPr>
                <w:rFonts w:cs="Arial"/>
                <w:b w:val="0"/>
                <w:sz w:val="20"/>
              </w:rPr>
              <w:t>D</w:t>
            </w:r>
          </w:p>
        </w:tc>
        <w:tc>
          <w:tcPr>
            <w:tcW w:w="984" w:type="dxa"/>
          </w:tcPr>
          <w:p w:rsidR="00AF5555" w:rsidRPr="00CB2738" w:rsidRDefault="00AF5555">
            <w:pPr>
              <w:pStyle w:val="Title"/>
              <w:spacing w:before="0" w:after="0"/>
              <w:rPr>
                <w:rFonts w:cs="Arial"/>
                <w:b w:val="0"/>
                <w:sz w:val="20"/>
              </w:rPr>
            </w:pPr>
            <w:r w:rsidRPr="00CB2738">
              <w:rPr>
                <w:rFonts w:cs="Arial"/>
                <w:b w:val="0"/>
                <w:sz w:val="20"/>
              </w:rPr>
              <w:t>E</w:t>
            </w:r>
          </w:p>
        </w:tc>
        <w:tc>
          <w:tcPr>
            <w:tcW w:w="984" w:type="dxa"/>
          </w:tcPr>
          <w:p w:rsidR="00AF5555" w:rsidRPr="00CB2738" w:rsidRDefault="00AF5555">
            <w:pPr>
              <w:pStyle w:val="Title"/>
              <w:spacing w:before="0" w:after="0"/>
              <w:rPr>
                <w:rFonts w:cs="Arial"/>
                <w:b w:val="0"/>
                <w:sz w:val="20"/>
              </w:rPr>
            </w:pPr>
            <w:r w:rsidRPr="00CB2738">
              <w:rPr>
                <w:rFonts w:cs="Arial"/>
                <w:b w:val="0"/>
                <w:sz w:val="20"/>
              </w:rPr>
              <w:t>F</w:t>
            </w:r>
          </w:p>
        </w:tc>
        <w:tc>
          <w:tcPr>
            <w:tcW w:w="984" w:type="dxa"/>
          </w:tcPr>
          <w:p w:rsidR="00AF5555" w:rsidRPr="00CB2738" w:rsidRDefault="00AF5555">
            <w:pPr>
              <w:pStyle w:val="Title"/>
              <w:spacing w:before="0" w:after="0"/>
              <w:rPr>
                <w:rFonts w:cs="Arial"/>
                <w:b w:val="0"/>
                <w:sz w:val="20"/>
              </w:rPr>
            </w:pPr>
            <w:r w:rsidRPr="00CB2738">
              <w:rPr>
                <w:rFonts w:cs="Arial"/>
                <w:b w:val="0"/>
                <w:sz w:val="20"/>
              </w:rPr>
              <w:t>G</w:t>
            </w:r>
          </w:p>
        </w:tc>
      </w:tr>
      <w:tr w:rsidR="00AF5555" w:rsidRPr="00CB2738">
        <w:trPr>
          <w:trHeight w:val="225"/>
        </w:trPr>
        <w:tc>
          <w:tcPr>
            <w:tcW w:w="1101" w:type="dxa"/>
          </w:tcPr>
          <w:p w:rsidR="00AF5555" w:rsidRPr="00CB2738" w:rsidRDefault="00AF5555">
            <w:pPr>
              <w:pStyle w:val="Title"/>
              <w:spacing w:before="0" w:after="0"/>
              <w:rPr>
                <w:rFonts w:cs="Arial"/>
                <w:b w:val="0"/>
                <w:sz w:val="20"/>
              </w:rPr>
            </w:pPr>
            <w:r w:rsidRPr="00CB2738">
              <w:rPr>
                <w:rFonts w:cs="Arial"/>
                <w:b w:val="0"/>
                <w:sz w:val="20"/>
              </w:rPr>
              <w:t>TGL</w:t>
            </w:r>
          </w:p>
        </w:tc>
        <w:tc>
          <w:tcPr>
            <w:tcW w:w="984" w:type="dxa"/>
          </w:tcPr>
          <w:p w:rsidR="00AF5555" w:rsidRPr="00CB2738" w:rsidRDefault="00431B07">
            <w:pPr>
              <w:pStyle w:val="Title"/>
              <w:spacing w:before="0" w:after="0"/>
              <w:rPr>
                <w:rFonts w:cs="Arial"/>
                <w:b w:val="0"/>
                <w:sz w:val="20"/>
              </w:rPr>
            </w:pPr>
            <w:ins w:id="41" w:author="DAWAM DWI JATMIKO SUWAWI" w:date="2017-02-16T14:18:00Z">
              <w:r w:rsidRPr="00CB2738">
                <w:rPr>
                  <w:rFonts w:cs="Arial"/>
                  <w:b w:val="0"/>
                  <w:sz w:val="20"/>
                </w:rPr>
                <w:t>16-02-17</w:t>
              </w:r>
            </w:ins>
          </w:p>
        </w:tc>
        <w:tc>
          <w:tcPr>
            <w:tcW w:w="984" w:type="dxa"/>
          </w:tcPr>
          <w:p w:rsidR="00AF5555" w:rsidRPr="00CB2738" w:rsidRDefault="00BA2576">
            <w:pPr>
              <w:pStyle w:val="Title"/>
              <w:spacing w:before="0" w:after="0"/>
              <w:rPr>
                <w:rFonts w:cs="Arial"/>
                <w:b w:val="0"/>
                <w:sz w:val="20"/>
              </w:rPr>
            </w:pPr>
            <w:r>
              <w:rPr>
                <w:rFonts w:cs="Arial"/>
                <w:b w:val="0"/>
                <w:sz w:val="20"/>
              </w:rPr>
              <w:t>23-02-17</w:t>
            </w:r>
            <w:del w:id="42" w:author="DAWAM DWI JATMIKO SUWAWI" w:date="2017-02-16T14:18:00Z">
              <w:r w:rsidR="00162F87" w:rsidRPr="00CB2738" w:rsidDel="00431B07">
                <w:rPr>
                  <w:rFonts w:cs="Arial"/>
                  <w:b w:val="0"/>
                  <w:sz w:val="20"/>
                </w:rPr>
                <w:delText>14-02-17</w:delText>
              </w:r>
            </w:del>
          </w:p>
        </w:tc>
        <w:tc>
          <w:tcPr>
            <w:tcW w:w="984" w:type="dxa"/>
          </w:tcPr>
          <w:p w:rsidR="00AF5555" w:rsidRPr="00CB2738" w:rsidRDefault="009A6E10">
            <w:pPr>
              <w:pStyle w:val="Title"/>
              <w:spacing w:before="0" w:after="0"/>
              <w:rPr>
                <w:rFonts w:cs="Arial"/>
                <w:b w:val="0"/>
                <w:sz w:val="20"/>
              </w:rPr>
            </w:pPr>
            <w:r>
              <w:rPr>
                <w:rFonts w:cs="Arial"/>
                <w:b w:val="0"/>
                <w:sz w:val="20"/>
              </w:rPr>
              <w:t>17-09-2017</w:t>
            </w:r>
            <w:del w:id="43" w:author="DAWAM DWI JATMIKO SUWAWI" w:date="2017-02-16T14:18:00Z">
              <w:r w:rsidR="00162F87" w:rsidRPr="00CB2738" w:rsidDel="00431B07">
                <w:rPr>
                  <w:rFonts w:cs="Arial"/>
                  <w:b w:val="0"/>
                  <w:sz w:val="20"/>
                </w:rPr>
                <w:delText>16-02-17</w:delText>
              </w:r>
            </w:del>
          </w:p>
        </w:tc>
        <w:tc>
          <w:tcPr>
            <w:tcW w:w="984" w:type="dxa"/>
          </w:tcPr>
          <w:p w:rsidR="00AF5555" w:rsidRPr="00CB2738" w:rsidRDefault="00AF5555">
            <w:pPr>
              <w:pStyle w:val="Title"/>
              <w:spacing w:before="0" w:after="0"/>
              <w:rPr>
                <w:rFonts w:cs="Arial"/>
                <w:b w:val="0"/>
                <w:sz w:val="20"/>
              </w:rPr>
            </w:pPr>
          </w:p>
        </w:tc>
        <w:tc>
          <w:tcPr>
            <w:tcW w:w="984" w:type="dxa"/>
          </w:tcPr>
          <w:p w:rsidR="00AF5555" w:rsidRPr="00CB2738" w:rsidRDefault="00AF5555">
            <w:pPr>
              <w:pStyle w:val="Title"/>
              <w:spacing w:before="0" w:after="0"/>
              <w:rPr>
                <w:rFonts w:cs="Arial"/>
                <w:b w:val="0"/>
                <w:sz w:val="20"/>
              </w:rPr>
            </w:pPr>
          </w:p>
        </w:tc>
        <w:tc>
          <w:tcPr>
            <w:tcW w:w="984" w:type="dxa"/>
          </w:tcPr>
          <w:p w:rsidR="00AF5555" w:rsidRPr="00CB2738" w:rsidRDefault="00AF5555">
            <w:pPr>
              <w:pStyle w:val="Title"/>
              <w:spacing w:before="0" w:after="0"/>
              <w:rPr>
                <w:rFonts w:cs="Arial"/>
                <w:b w:val="0"/>
                <w:sz w:val="20"/>
              </w:rPr>
            </w:pPr>
          </w:p>
        </w:tc>
        <w:tc>
          <w:tcPr>
            <w:tcW w:w="984" w:type="dxa"/>
          </w:tcPr>
          <w:p w:rsidR="00AF5555" w:rsidRPr="00CB2738" w:rsidRDefault="00AF5555">
            <w:pPr>
              <w:pStyle w:val="Title"/>
              <w:spacing w:before="0" w:after="0"/>
              <w:rPr>
                <w:rFonts w:cs="Arial"/>
                <w:b w:val="0"/>
                <w:sz w:val="20"/>
              </w:rPr>
            </w:pPr>
          </w:p>
        </w:tc>
        <w:tc>
          <w:tcPr>
            <w:tcW w:w="984" w:type="dxa"/>
          </w:tcPr>
          <w:p w:rsidR="00AF5555" w:rsidRPr="00CB2738" w:rsidRDefault="00AF5555">
            <w:pPr>
              <w:pStyle w:val="Title"/>
              <w:spacing w:before="0" w:after="0"/>
              <w:rPr>
                <w:rFonts w:cs="Arial"/>
                <w:b w:val="0"/>
                <w:sz w:val="20"/>
              </w:rPr>
            </w:pPr>
          </w:p>
        </w:tc>
      </w:tr>
      <w:tr w:rsidR="00AF5555" w:rsidRPr="00CB2738">
        <w:tc>
          <w:tcPr>
            <w:tcW w:w="1101" w:type="dxa"/>
          </w:tcPr>
          <w:p w:rsidR="00AF5555" w:rsidRPr="00CB2738" w:rsidRDefault="00AF5555">
            <w:pPr>
              <w:pStyle w:val="Title"/>
              <w:rPr>
                <w:rFonts w:cs="Arial"/>
                <w:b w:val="0"/>
                <w:sz w:val="20"/>
              </w:rPr>
            </w:pPr>
            <w:r w:rsidRPr="00CB2738">
              <w:rPr>
                <w:rFonts w:cs="Arial"/>
                <w:b w:val="0"/>
                <w:sz w:val="20"/>
              </w:rPr>
              <w:t>Ditulis oleh</w:t>
            </w:r>
          </w:p>
        </w:tc>
        <w:tc>
          <w:tcPr>
            <w:tcW w:w="984" w:type="dxa"/>
          </w:tcPr>
          <w:p w:rsidR="00AF5555" w:rsidRPr="00CB2738" w:rsidRDefault="002C4EAC" w:rsidP="002C4EAC">
            <w:pPr>
              <w:pStyle w:val="Title"/>
              <w:jc w:val="left"/>
              <w:rPr>
                <w:rFonts w:cs="Arial"/>
                <w:b w:val="0"/>
                <w:sz w:val="20"/>
              </w:rPr>
            </w:pPr>
            <w:r w:rsidRPr="00CB2738">
              <w:rPr>
                <w:rFonts w:cs="Arial"/>
                <w:b w:val="0"/>
                <w:sz w:val="20"/>
              </w:rPr>
              <w:t>Daniel</w:t>
            </w:r>
            <w:r w:rsidR="00E04D0D" w:rsidRPr="00CB2738">
              <w:rPr>
                <w:rFonts w:cs="Arial"/>
                <w:b w:val="0"/>
                <w:sz w:val="20"/>
              </w:rPr>
              <w:t>, Hardiyan,</w:t>
            </w:r>
            <w:r w:rsidRPr="00CB2738">
              <w:rPr>
                <w:rFonts w:cs="Arial"/>
                <w:b w:val="0"/>
                <w:sz w:val="20"/>
              </w:rPr>
              <w:t xml:space="preserve"> </w:t>
            </w:r>
            <w:r w:rsidR="00E04D0D" w:rsidRPr="00CB2738">
              <w:rPr>
                <w:rFonts w:cs="Arial"/>
                <w:b w:val="0"/>
                <w:sz w:val="20"/>
              </w:rPr>
              <w:t>Biyanesha</w:t>
            </w:r>
            <w:r w:rsidR="00EE0576">
              <w:rPr>
                <w:rFonts w:cs="Arial"/>
                <w:b w:val="0"/>
                <w:sz w:val="20"/>
              </w:rPr>
              <w:t>, Nisa, Diah</w:t>
            </w:r>
          </w:p>
        </w:tc>
        <w:tc>
          <w:tcPr>
            <w:tcW w:w="984" w:type="dxa"/>
          </w:tcPr>
          <w:p w:rsidR="00AF5555" w:rsidRPr="00CB2738" w:rsidRDefault="00BA2576">
            <w:pPr>
              <w:jc w:val="center"/>
              <w:rPr>
                <w:rFonts w:ascii="Arial" w:hAnsi="Arial" w:cs="Arial"/>
              </w:rPr>
            </w:pPr>
            <w:r>
              <w:rPr>
                <w:rFonts w:ascii="Arial" w:hAnsi="Arial" w:cs="Arial"/>
              </w:rPr>
              <w:t>Diah, Biyanehsa</w:t>
            </w:r>
            <w:r w:rsidR="00350B87">
              <w:rPr>
                <w:rFonts w:ascii="Arial" w:hAnsi="Arial" w:cs="Arial"/>
              </w:rPr>
              <w:t>, Hardiyan</w:t>
            </w:r>
          </w:p>
        </w:tc>
        <w:tc>
          <w:tcPr>
            <w:tcW w:w="984" w:type="dxa"/>
          </w:tcPr>
          <w:p w:rsidR="00AF5555" w:rsidRPr="00CB2738" w:rsidRDefault="009A6E10">
            <w:pPr>
              <w:jc w:val="center"/>
              <w:rPr>
                <w:rFonts w:ascii="Arial" w:hAnsi="Arial" w:cs="Arial"/>
              </w:rPr>
            </w:pPr>
            <w:r>
              <w:rPr>
                <w:rFonts w:ascii="Arial" w:hAnsi="Arial" w:cs="Arial"/>
              </w:rPr>
              <w:t>Nisa</w:t>
            </w: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r>
      <w:tr w:rsidR="00AF5555" w:rsidRPr="00CB2738">
        <w:tc>
          <w:tcPr>
            <w:tcW w:w="1101" w:type="dxa"/>
          </w:tcPr>
          <w:p w:rsidR="00AF5555" w:rsidRPr="00CB2738" w:rsidRDefault="00AF5555">
            <w:pPr>
              <w:pStyle w:val="Title"/>
              <w:rPr>
                <w:rFonts w:cs="Arial"/>
                <w:b w:val="0"/>
                <w:sz w:val="20"/>
              </w:rPr>
            </w:pPr>
            <w:r w:rsidRPr="00CB2738">
              <w:rPr>
                <w:rFonts w:cs="Arial"/>
                <w:b w:val="0"/>
                <w:sz w:val="20"/>
              </w:rPr>
              <w:t>Diperiksa oleh</w:t>
            </w:r>
          </w:p>
        </w:tc>
        <w:tc>
          <w:tcPr>
            <w:tcW w:w="984" w:type="dxa"/>
          </w:tcPr>
          <w:p w:rsidR="00AF5555" w:rsidRPr="00CB2738" w:rsidRDefault="00EA25F9">
            <w:pPr>
              <w:jc w:val="center"/>
              <w:rPr>
                <w:rFonts w:ascii="Arial" w:hAnsi="Arial" w:cs="Arial"/>
              </w:rPr>
            </w:pPr>
            <w:r w:rsidRPr="00CB2738">
              <w:rPr>
                <w:rFonts w:ascii="Arial" w:hAnsi="Arial" w:cs="Arial"/>
              </w:rPr>
              <w:t>DWM</w:t>
            </w:r>
          </w:p>
        </w:tc>
        <w:tc>
          <w:tcPr>
            <w:tcW w:w="984" w:type="dxa"/>
          </w:tcPr>
          <w:p w:rsidR="00AF5555" w:rsidRPr="00CB2738" w:rsidRDefault="00AF5555" w:rsidP="00BA2576">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r>
      <w:tr w:rsidR="00AF5555" w:rsidRPr="00CB2738">
        <w:tc>
          <w:tcPr>
            <w:tcW w:w="1101" w:type="dxa"/>
          </w:tcPr>
          <w:p w:rsidR="00AF5555" w:rsidRPr="00CB2738" w:rsidRDefault="00AF5555">
            <w:pPr>
              <w:pStyle w:val="Title"/>
              <w:rPr>
                <w:rFonts w:cs="Arial"/>
                <w:b w:val="0"/>
                <w:sz w:val="20"/>
              </w:rPr>
            </w:pPr>
            <w:r w:rsidRPr="00CB2738">
              <w:rPr>
                <w:rFonts w:cs="Arial"/>
                <w:b w:val="0"/>
                <w:sz w:val="20"/>
              </w:rPr>
              <w:t>Disetujui oleh</w:t>
            </w: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c>
          <w:tcPr>
            <w:tcW w:w="984" w:type="dxa"/>
          </w:tcPr>
          <w:p w:rsidR="00AF5555" w:rsidRPr="00CB2738" w:rsidRDefault="00AF5555">
            <w:pPr>
              <w:jc w:val="center"/>
              <w:rPr>
                <w:rFonts w:ascii="Arial" w:hAnsi="Arial" w:cs="Arial"/>
              </w:rPr>
            </w:pPr>
          </w:p>
        </w:tc>
      </w:tr>
    </w:tbl>
    <w:p w:rsidR="00AF5555" w:rsidRPr="00CB2738" w:rsidRDefault="00AF5555" w:rsidP="009E52F3">
      <w:pPr>
        <w:pStyle w:val="Heading1"/>
        <w:numPr>
          <w:ilvl w:val="0"/>
          <w:numId w:val="0"/>
        </w:numPr>
        <w:jc w:val="center"/>
        <w:rPr>
          <w:rFonts w:cs="Arial"/>
        </w:rPr>
      </w:pPr>
      <w:bookmarkStart w:id="44" w:name="_Toc475557926"/>
      <w:r w:rsidRPr="00CB2738">
        <w:rPr>
          <w:rFonts w:cs="Arial"/>
        </w:rPr>
        <w:lastRenderedPageBreak/>
        <w:t>Daftar Halaman Perubahan</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rsidRPr="00CB2738">
        <w:tc>
          <w:tcPr>
            <w:tcW w:w="2322" w:type="dxa"/>
            <w:tcBorders>
              <w:top w:val="double" w:sz="4" w:space="0" w:color="auto"/>
              <w:left w:val="double" w:sz="4" w:space="0" w:color="auto"/>
              <w:bottom w:val="single" w:sz="4" w:space="0" w:color="auto"/>
              <w:right w:val="nil"/>
            </w:tcBorders>
          </w:tcPr>
          <w:p w:rsidR="00AF5555" w:rsidRPr="00CB2738" w:rsidRDefault="00AF5555">
            <w:pPr>
              <w:pStyle w:val="Title"/>
              <w:rPr>
                <w:rFonts w:cs="Arial"/>
              </w:rPr>
            </w:pPr>
            <w:r w:rsidRPr="00CB2738">
              <w:rPr>
                <w:rFonts w:cs="Arial"/>
              </w:rPr>
              <w:t>Halaman</w:t>
            </w:r>
          </w:p>
        </w:tc>
        <w:tc>
          <w:tcPr>
            <w:tcW w:w="2322" w:type="dxa"/>
            <w:tcBorders>
              <w:top w:val="double" w:sz="4" w:space="0" w:color="auto"/>
              <w:left w:val="single" w:sz="4" w:space="0" w:color="auto"/>
              <w:bottom w:val="nil"/>
              <w:right w:val="double" w:sz="4" w:space="0" w:color="auto"/>
            </w:tcBorders>
          </w:tcPr>
          <w:p w:rsidR="00AF5555" w:rsidRPr="00CB2738" w:rsidRDefault="00AF5555">
            <w:pPr>
              <w:pStyle w:val="Title"/>
              <w:rPr>
                <w:rFonts w:cs="Arial"/>
              </w:rPr>
            </w:pPr>
            <w:r w:rsidRPr="00CB2738">
              <w:rPr>
                <w:rFonts w:cs="Arial"/>
              </w:rPr>
              <w:t>Revisi</w:t>
            </w:r>
          </w:p>
        </w:tc>
        <w:tc>
          <w:tcPr>
            <w:tcW w:w="2322" w:type="dxa"/>
            <w:tcBorders>
              <w:top w:val="double" w:sz="4" w:space="0" w:color="auto"/>
              <w:left w:val="nil"/>
              <w:bottom w:val="single" w:sz="4" w:space="0" w:color="auto"/>
              <w:right w:val="nil"/>
            </w:tcBorders>
          </w:tcPr>
          <w:p w:rsidR="00AF5555" w:rsidRPr="00CB2738" w:rsidRDefault="00AF5555">
            <w:pPr>
              <w:pStyle w:val="Title"/>
              <w:rPr>
                <w:rFonts w:cs="Arial"/>
              </w:rPr>
            </w:pPr>
            <w:r w:rsidRPr="00CB2738">
              <w:rPr>
                <w:rFonts w:cs="Arial"/>
              </w:rPr>
              <w:t>Halaman</w:t>
            </w:r>
          </w:p>
        </w:tc>
        <w:tc>
          <w:tcPr>
            <w:tcW w:w="2322" w:type="dxa"/>
            <w:tcBorders>
              <w:top w:val="double" w:sz="4" w:space="0" w:color="auto"/>
              <w:left w:val="single" w:sz="4" w:space="0" w:color="auto"/>
              <w:bottom w:val="single" w:sz="4" w:space="0" w:color="auto"/>
              <w:right w:val="double" w:sz="4" w:space="0" w:color="auto"/>
            </w:tcBorders>
          </w:tcPr>
          <w:p w:rsidR="00AF5555" w:rsidRPr="00CB2738" w:rsidRDefault="00AF5555">
            <w:pPr>
              <w:pStyle w:val="Title"/>
              <w:rPr>
                <w:rFonts w:cs="Arial"/>
              </w:rPr>
            </w:pPr>
            <w:r w:rsidRPr="00CB2738">
              <w:rPr>
                <w:rFonts w:cs="Arial"/>
              </w:rPr>
              <w:t>Revisi</w:t>
            </w:r>
          </w:p>
        </w:tc>
      </w:tr>
      <w:tr w:rsidR="00AF5555" w:rsidRPr="00CB2738">
        <w:trPr>
          <w:trHeight w:val="10206"/>
        </w:trPr>
        <w:tc>
          <w:tcPr>
            <w:tcW w:w="2322" w:type="dxa"/>
            <w:tcBorders>
              <w:top w:val="nil"/>
              <w:left w:val="double" w:sz="4" w:space="0" w:color="auto"/>
              <w:bottom w:val="double" w:sz="4" w:space="0" w:color="auto"/>
              <w:right w:val="nil"/>
            </w:tcBorders>
          </w:tcPr>
          <w:p w:rsidR="00B035D7" w:rsidRDefault="00BA2576" w:rsidP="00E04D0D">
            <w:pPr>
              <w:rPr>
                <w:rFonts w:ascii="Arial" w:hAnsi="Arial" w:cs="Arial"/>
                <w:lang w:val="en-US"/>
              </w:rPr>
            </w:pPr>
            <w:r>
              <w:rPr>
                <w:rFonts w:ascii="Arial" w:hAnsi="Arial" w:cs="Arial"/>
                <w:lang w:val="en-US"/>
              </w:rPr>
              <w:t>10</w:t>
            </w:r>
          </w:p>
          <w:p w:rsidR="00B035D7" w:rsidRDefault="00B035D7" w:rsidP="00E04D0D">
            <w:pPr>
              <w:rPr>
                <w:rFonts w:ascii="Arial" w:hAnsi="Arial" w:cs="Arial"/>
                <w:lang w:val="en-US"/>
              </w:rPr>
            </w:pPr>
            <w:r w:rsidRPr="00B035D7">
              <w:rPr>
                <w:rFonts w:ascii="Arial" w:hAnsi="Arial" w:cs="Arial"/>
                <w:lang w:val="en-US"/>
              </w:rPr>
              <w:t>11</w:t>
            </w:r>
          </w:p>
          <w:p w:rsidR="00B035D7" w:rsidRDefault="00B035D7" w:rsidP="00E04D0D">
            <w:pPr>
              <w:rPr>
                <w:rFonts w:ascii="Arial" w:hAnsi="Arial" w:cs="Arial"/>
                <w:lang w:val="en-US"/>
              </w:rPr>
            </w:pPr>
          </w:p>
          <w:p w:rsidR="00B035D7" w:rsidRDefault="00B035D7" w:rsidP="00E04D0D">
            <w:pPr>
              <w:rPr>
                <w:rFonts w:ascii="Arial" w:hAnsi="Arial" w:cs="Arial"/>
                <w:lang w:val="en-US"/>
              </w:rPr>
            </w:pPr>
            <w:r w:rsidRPr="00B035D7">
              <w:rPr>
                <w:rFonts w:ascii="Arial" w:hAnsi="Arial" w:cs="Arial"/>
                <w:lang w:val="en-US"/>
              </w:rPr>
              <w:t>12</w:t>
            </w:r>
          </w:p>
          <w:p w:rsidR="00B035D7" w:rsidRDefault="00B035D7" w:rsidP="00E04D0D">
            <w:pPr>
              <w:rPr>
                <w:rFonts w:ascii="Arial" w:hAnsi="Arial" w:cs="Arial"/>
                <w:lang w:val="en-US"/>
              </w:rPr>
            </w:pPr>
          </w:p>
          <w:p w:rsidR="00B035D7" w:rsidRDefault="00B035D7" w:rsidP="00E04D0D">
            <w:pPr>
              <w:rPr>
                <w:rFonts w:ascii="Arial" w:hAnsi="Arial" w:cs="Arial"/>
                <w:lang w:val="en-US"/>
              </w:rPr>
            </w:pPr>
            <w:r w:rsidRPr="00B035D7">
              <w:rPr>
                <w:rFonts w:ascii="Arial" w:hAnsi="Arial" w:cs="Arial"/>
                <w:lang w:val="en-US"/>
              </w:rPr>
              <w:t>13</w:t>
            </w:r>
          </w:p>
          <w:p w:rsidR="005757A7" w:rsidRDefault="005757A7" w:rsidP="00E04D0D">
            <w:pPr>
              <w:rPr>
                <w:rFonts w:ascii="Arial" w:hAnsi="Arial" w:cs="Arial"/>
                <w:lang w:val="en-US"/>
              </w:rPr>
            </w:pPr>
            <w:r>
              <w:rPr>
                <w:rFonts w:ascii="Arial" w:hAnsi="Arial" w:cs="Arial"/>
                <w:lang w:val="en-US"/>
              </w:rPr>
              <w:t>14</w:t>
            </w:r>
          </w:p>
          <w:p w:rsidR="005757A7" w:rsidRDefault="005757A7" w:rsidP="00E04D0D">
            <w:pPr>
              <w:rPr>
                <w:rFonts w:ascii="Arial" w:hAnsi="Arial" w:cs="Arial"/>
                <w:lang w:val="en-US"/>
              </w:rPr>
            </w:pPr>
          </w:p>
          <w:p w:rsidR="005757A7" w:rsidRDefault="005757A7" w:rsidP="00E04D0D">
            <w:pPr>
              <w:rPr>
                <w:rFonts w:ascii="Arial" w:hAnsi="Arial" w:cs="Arial"/>
                <w:lang w:val="en-US"/>
              </w:rPr>
            </w:pPr>
          </w:p>
          <w:p w:rsidR="005757A7" w:rsidRDefault="005757A7" w:rsidP="00E04D0D">
            <w:pPr>
              <w:rPr>
                <w:rFonts w:ascii="Arial" w:hAnsi="Arial" w:cs="Arial"/>
                <w:lang w:val="en-US"/>
              </w:rPr>
            </w:pPr>
          </w:p>
          <w:p w:rsidR="00BA2576" w:rsidRDefault="00BA2576" w:rsidP="00E04D0D">
            <w:pPr>
              <w:rPr>
                <w:rFonts w:ascii="Arial" w:hAnsi="Arial" w:cs="Arial"/>
                <w:lang w:val="en-US"/>
              </w:rPr>
            </w:pPr>
            <w:r>
              <w:rPr>
                <w:rFonts w:ascii="Arial" w:hAnsi="Arial" w:cs="Arial"/>
                <w:lang w:val="en-US"/>
              </w:rPr>
              <w:t>15</w:t>
            </w:r>
          </w:p>
          <w:p w:rsidR="00350B87" w:rsidRDefault="005757A7" w:rsidP="00E04D0D">
            <w:pPr>
              <w:rPr>
                <w:rFonts w:ascii="Arial" w:hAnsi="Arial" w:cs="Arial"/>
                <w:lang w:val="en-US"/>
              </w:rPr>
            </w:pPr>
            <w:r>
              <w:rPr>
                <w:rFonts w:ascii="Arial" w:hAnsi="Arial" w:cs="Arial"/>
                <w:lang w:val="en-US"/>
              </w:rPr>
              <w:t>19</w:t>
            </w:r>
          </w:p>
          <w:p w:rsidR="00AF5555" w:rsidRPr="00CB2738" w:rsidRDefault="00350B87" w:rsidP="00E04D0D">
            <w:pPr>
              <w:rPr>
                <w:rFonts w:ascii="Arial" w:hAnsi="Arial" w:cs="Arial"/>
                <w:lang w:val="en-US"/>
                <w:rPrChange w:id="45" w:author="DAWAM DWI JATMIKO SUWAWI" w:date="2017-02-16T14:19:00Z">
                  <w:rPr>
                    <w:lang w:val="id-ID"/>
                  </w:rPr>
                </w:rPrChange>
              </w:rPr>
            </w:pPr>
            <w:r>
              <w:rPr>
                <w:rFonts w:ascii="Arial" w:hAnsi="Arial" w:cs="Arial"/>
                <w:lang w:val="en-US"/>
              </w:rPr>
              <w:t>21</w:t>
            </w:r>
            <w:del w:id="46" w:author="DAWAM DWI JATMIKO SUWAWI" w:date="2017-02-16T14:19:00Z">
              <w:r w:rsidR="00216F11" w:rsidRPr="00CB2738" w:rsidDel="00431B07">
                <w:rPr>
                  <w:rFonts w:ascii="Arial" w:hAnsi="Arial" w:cs="Arial"/>
                  <w:lang w:val="id-ID"/>
                </w:rPr>
                <w:delText>18</w:delText>
              </w:r>
            </w:del>
          </w:p>
        </w:tc>
        <w:tc>
          <w:tcPr>
            <w:tcW w:w="2322" w:type="dxa"/>
            <w:tcBorders>
              <w:top w:val="single" w:sz="4" w:space="0" w:color="auto"/>
              <w:left w:val="single" w:sz="4" w:space="0" w:color="auto"/>
              <w:bottom w:val="double" w:sz="4" w:space="0" w:color="auto"/>
              <w:right w:val="double" w:sz="4" w:space="0" w:color="auto"/>
            </w:tcBorders>
          </w:tcPr>
          <w:p w:rsidR="00B035D7" w:rsidRDefault="00B035D7">
            <w:pPr>
              <w:rPr>
                <w:rFonts w:ascii="Arial" w:hAnsi="Arial" w:cs="Arial"/>
                <w:lang w:val="en-US"/>
              </w:rPr>
            </w:pPr>
            <w:r w:rsidRPr="00B035D7">
              <w:rPr>
                <w:rFonts w:ascii="Arial" w:hAnsi="Arial" w:cs="Arial"/>
                <w:lang w:val="en-US"/>
              </w:rPr>
              <w:t>Antarmuka pengguna</w:t>
            </w:r>
          </w:p>
          <w:p w:rsidR="00B035D7" w:rsidRDefault="00B035D7">
            <w:pPr>
              <w:rPr>
                <w:rFonts w:ascii="Arial" w:hAnsi="Arial" w:cs="Arial"/>
                <w:lang w:val="en-US"/>
              </w:rPr>
            </w:pPr>
            <w:r w:rsidRPr="00B035D7">
              <w:rPr>
                <w:rFonts w:ascii="Arial" w:hAnsi="Arial" w:cs="Arial"/>
                <w:lang w:val="en-US"/>
              </w:rPr>
              <w:t>Antarmuka perangkat keras</w:t>
            </w:r>
          </w:p>
          <w:p w:rsidR="00B035D7" w:rsidRDefault="00B035D7">
            <w:pPr>
              <w:rPr>
                <w:rFonts w:ascii="Arial" w:hAnsi="Arial" w:cs="Arial"/>
                <w:lang w:val="en-US"/>
              </w:rPr>
            </w:pPr>
            <w:r w:rsidRPr="00B035D7">
              <w:rPr>
                <w:rFonts w:ascii="Arial" w:hAnsi="Arial" w:cs="Arial"/>
                <w:lang w:val="en-US"/>
              </w:rPr>
              <w:t>Antarmuka perangkat lunak</w:t>
            </w:r>
          </w:p>
          <w:p w:rsidR="00B035D7" w:rsidRDefault="00B035D7">
            <w:pPr>
              <w:rPr>
                <w:rFonts w:ascii="Arial" w:hAnsi="Arial" w:cs="Arial"/>
                <w:lang w:val="en-US"/>
              </w:rPr>
            </w:pPr>
            <w:r w:rsidRPr="00B035D7">
              <w:rPr>
                <w:rFonts w:ascii="Arial" w:hAnsi="Arial" w:cs="Arial"/>
                <w:lang w:val="en-US"/>
              </w:rPr>
              <w:t>Antarmuka komunikasi</w:t>
            </w:r>
          </w:p>
          <w:p w:rsidR="005757A7" w:rsidRDefault="005757A7">
            <w:pPr>
              <w:rPr>
                <w:rFonts w:ascii="Arial" w:hAnsi="Arial" w:cs="Arial"/>
                <w:lang w:val="en-US"/>
              </w:rPr>
            </w:pPr>
            <w:r>
              <w:rPr>
                <w:rFonts w:ascii="Arial" w:hAnsi="Arial" w:cs="Arial"/>
                <w:lang w:val="en-US"/>
              </w:rPr>
              <w:t>DFD Level 0</w:t>
            </w:r>
          </w:p>
          <w:p w:rsidR="005757A7" w:rsidRDefault="005757A7">
            <w:pPr>
              <w:rPr>
                <w:rFonts w:ascii="Arial" w:hAnsi="Arial" w:cs="Arial"/>
                <w:lang w:val="en-US"/>
              </w:rPr>
            </w:pPr>
            <w:r>
              <w:rPr>
                <w:rFonts w:ascii="Arial" w:hAnsi="Arial" w:cs="Arial"/>
                <w:lang w:val="en-US"/>
              </w:rPr>
              <w:t>DFD Level 1</w:t>
            </w:r>
          </w:p>
          <w:p w:rsidR="005757A7" w:rsidRDefault="005757A7">
            <w:pPr>
              <w:rPr>
                <w:rFonts w:ascii="Arial" w:hAnsi="Arial" w:cs="Arial"/>
                <w:lang w:val="en-US"/>
              </w:rPr>
            </w:pPr>
            <w:r>
              <w:rPr>
                <w:rFonts w:ascii="Arial" w:hAnsi="Arial" w:cs="Arial"/>
                <w:lang w:val="en-US"/>
              </w:rPr>
              <w:t>Penambahan DFD Level 2</w:t>
            </w:r>
          </w:p>
          <w:p w:rsidR="005757A7" w:rsidRDefault="005757A7">
            <w:pPr>
              <w:rPr>
                <w:rFonts w:ascii="Arial" w:hAnsi="Arial" w:cs="Arial"/>
                <w:lang w:val="en-US"/>
              </w:rPr>
            </w:pPr>
            <w:r>
              <w:rPr>
                <w:rFonts w:ascii="Arial" w:hAnsi="Arial" w:cs="Arial"/>
                <w:lang w:val="en-US"/>
              </w:rPr>
              <w:t>Spesifikasi Proses</w:t>
            </w:r>
          </w:p>
          <w:p w:rsidR="005757A7" w:rsidRDefault="005757A7">
            <w:pPr>
              <w:rPr>
                <w:rFonts w:ascii="Arial" w:hAnsi="Arial" w:cs="Arial"/>
                <w:lang w:val="en-US"/>
              </w:rPr>
            </w:pPr>
            <w:r>
              <w:rPr>
                <w:rFonts w:ascii="Arial" w:hAnsi="Arial" w:cs="Arial"/>
                <w:lang w:val="en-US"/>
              </w:rPr>
              <w:t>Kamus Data</w:t>
            </w:r>
          </w:p>
          <w:p w:rsidR="00AF5555" w:rsidRPr="00CB2738" w:rsidDel="00431B07" w:rsidRDefault="00350B87">
            <w:pPr>
              <w:rPr>
                <w:del w:id="47" w:author="DAWAM DWI JATMIKO SUWAWI" w:date="2017-02-16T14:19:00Z"/>
                <w:rFonts w:ascii="Arial" w:hAnsi="Arial" w:cs="Arial"/>
                <w:lang w:val="id-ID"/>
              </w:rPr>
            </w:pPr>
            <w:r>
              <w:rPr>
                <w:rFonts w:ascii="Arial" w:hAnsi="Arial" w:cs="Arial"/>
                <w:lang w:val="en-US"/>
              </w:rPr>
              <w:t>Matriks Keterunutan</w:t>
            </w:r>
            <w:del w:id="48" w:author="DAWAM DWI JATMIKO SUWAWI" w:date="2017-02-16T14:19:00Z">
              <w:r w:rsidR="00216F11" w:rsidRPr="00CB2738" w:rsidDel="00431B07">
                <w:rPr>
                  <w:rFonts w:ascii="Arial" w:hAnsi="Arial" w:cs="Arial"/>
                  <w:lang w:val="id-ID"/>
                </w:rPr>
                <w:delText>B</w:delText>
              </w:r>
            </w:del>
          </w:p>
          <w:p w:rsidR="00216F11" w:rsidRPr="00CB2738" w:rsidDel="00431B07" w:rsidRDefault="00216F11">
            <w:pPr>
              <w:rPr>
                <w:del w:id="49" w:author="DAWAM DWI JATMIKO SUWAWI" w:date="2017-02-16T14:19:00Z"/>
                <w:rFonts w:ascii="Arial" w:hAnsi="Arial" w:cs="Arial"/>
                <w:lang w:val="id-ID"/>
              </w:rPr>
            </w:pPr>
            <w:del w:id="50" w:author="DAWAM DWI JATMIKO SUWAWI" w:date="2017-02-16T14:19:00Z">
              <w:r w:rsidRPr="00CB2738" w:rsidDel="00431B07">
                <w:rPr>
                  <w:rFonts w:ascii="Arial" w:hAnsi="Arial" w:cs="Arial"/>
                  <w:lang w:val="id-ID"/>
                </w:rPr>
                <w:delText>B</w:delText>
              </w:r>
            </w:del>
          </w:p>
          <w:p w:rsidR="00216F11" w:rsidRPr="00CB2738" w:rsidDel="00431B07" w:rsidRDefault="00216F11">
            <w:pPr>
              <w:rPr>
                <w:del w:id="51" w:author="DAWAM DWI JATMIKO SUWAWI" w:date="2017-02-16T14:19:00Z"/>
                <w:rFonts w:ascii="Arial" w:hAnsi="Arial" w:cs="Arial"/>
                <w:lang w:val="id-ID"/>
              </w:rPr>
            </w:pPr>
            <w:del w:id="52" w:author="DAWAM DWI JATMIKO SUWAWI" w:date="2017-02-16T14:19:00Z">
              <w:r w:rsidRPr="00CB2738" w:rsidDel="00431B07">
                <w:rPr>
                  <w:rFonts w:ascii="Arial" w:hAnsi="Arial" w:cs="Arial"/>
                  <w:lang w:val="id-ID"/>
                </w:rPr>
                <w:delText>B</w:delText>
              </w:r>
            </w:del>
          </w:p>
          <w:p w:rsidR="00216F11" w:rsidRPr="00CB2738" w:rsidDel="00431B07" w:rsidRDefault="00216F11">
            <w:pPr>
              <w:rPr>
                <w:del w:id="53" w:author="DAWAM DWI JATMIKO SUWAWI" w:date="2017-02-16T14:19:00Z"/>
                <w:rFonts w:ascii="Arial" w:hAnsi="Arial" w:cs="Arial"/>
                <w:lang w:val="id-ID"/>
              </w:rPr>
            </w:pPr>
            <w:del w:id="54" w:author="DAWAM DWI JATMIKO SUWAWI" w:date="2017-02-16T14:19:00Z">
              <w:r w:rsidRPr="00CB2738" w:rsidDel="00431B07">
                <w:rPr>
                  <w:rFonts w:ascii="Arial" w:hAnsi="Arial" w:cs="Arial"/>
                  <w:lang w:val="id-ID"/>
                </w:rPr>
                <w:delText>C</w:delText>
              </w:r>
            </w:del>
          </w:p>
          <w:p w:rsidR="00216F11" w:rsidRPr="00CB2738" w:rsidRDefault="00216F11">
            <w:pPr>
              <w:rPr>
                <w:rFonts w:ascii="Arial" w:hAnsi="Arial" w:cs="Arial"/>
                <w:lang w:val="en-US"/>
                <w:rPrChange w:id="55" w:author="DAWAM DWI JATMIKO SUWAWI" w:date="2017-02-16T14:19:00Z">
                  <w:rPr>
                    <w:lang w:val="id-ID"/>
                  </w:rPr>
                </w:rPrChange>
              </w:rPr>
            </w:pPr>
          </w:p>
        </w:tc>
        <w:tc>
          <w:tcPr>
            <w:tcW w:w="2322" w:type="dxa"/>
            <w:tcBorders>
              <w:top w:val="nil"/>
              <w:left w:val="nil"/>
              <w:bottom w:val="double" w:sz="4" w:space="0" w:color="auto"/>
              <w:right w:val="nil"/>
            </w:tcBorders>
          </w:tcPr>
          <w:p w:rsidR="00AF5555" w:rsidRPr="00CB2738" w:rsidRDefault="00AF5555">
            <w:pPr>
              <w:rPr>
                <w:rFonts w:ascii="Arial" w:hAnsi="Arial" w:cs="Arial"/>
              </w:rPr>
            </w:pPr>
          </w:p>
        </w:tc>
        <w:tc>
          <w:tcPr>
            <w:tcW w:w="2322" w:type="dxa"/>
            <w:tcBorders>
              <w:top w:val="nil"/>
              <w:left w:val="single" w:sz="4" w:space="0" w:color="auto"/>
              <w:bottom w:val="double" w:sz="4" w:space="0" w:color="auto"/>
              <w:right w:val="double" w:sz="4" w:space="0" w:color="auto"/>
            </w:tcBorders>
          </w:tcPr>
          <w:p w:rsidR="00AF5555" w:rsidRPr="00CB2738" w:rsidRDefault="00AF5555">
            <w:pPr>
              <w:rPr>
                <w:rFonts w:ascii="Arial" w:hAnsi="Arial" w:cs="Arial"/>
              </w:rPr>
            </w:pPr>
          </w:p>
        </w:tc>
      </w:tr>
    </w:tbl>
    <w:p w:rsidR="00AF5555" w:rsidRPr="00CB2738" w:rsidRDefault="00AF5555">
      <w:pPr>
        <w:rPr>
          <w:rFonts w:ascii="Arial" w:hAnsi="Arial" w:cs="Arial"/>
        </w:rPr>
      </w:pPr>
    </w:p>
    <w:p w:rsidR="00AF5555" w:rsidRPr="00CB2738" w:rsidRDefault="00AF5555">
      <w:pPr>
        <w:rPr>
          <w:rFonts w:ascii="Arial" w:hAnsi="Arial" w:cs="Arial"/>
        </w:rPr>
      </w:pPr>
      <w:r w:rsidRPr="00CB2738">
        <w:rPr>
          <w:rFonts w:ascii="Arial" w:hAnsi="Arial" w:cs="Arial"/>
        </w:rPr>
        <w:br w:type="page"/>
      </w:r>
    </w:p>
    <w:p w:rsidR="00AF5555" w:rsidRPr="00CB2738" w:rsidRDefault="00AF5555" w:rsidP="009E52F3">
      <w:pPr>
        <w:pStyle w:val="Heading1"/>
        <w:numPr>
          <w:ilvl w:val="0"/>
          <w:numId w:val="0"/>
        </w:numPr>
        <w:jc w:val="center"/>
        <w:rPr>
          <w:rFonts w:cs="Arial"/>
        </w:rPr>
      </w:pPr>
      <w:bookmarkStart w:id="56" w:name="_Toc475557927"/>
      <w:r w:rsidRPr="00CB2738">
        <w:rPr>
          <w:rFonts w:cs="Arial"/>
        </w:rPr>
        <w:lastRenderedPageBreak/>
        <w:t>Daftar Isi</w:t>
      </w:r>
      <w:bookmarkEnd w:id="56"/>
    </w:p>
    <w:p w:rsidR="0072167C" w:rsidRPr="00CB2738" w:rsidRDefault="0072167C" w:rsidP="0072167C">
      <w:pPr>
        <w:rPr>
          <w:rFonts w:ascii="Arial" w:hAnsi="Arial" w:cs="Arial"/>
        </w:rPr>
      </w:pPr>
    </w:p>
    <w:p w:rsidR="00BA2576" w:rsidRDefault="00AA1892">
      <w:pPr>
        <w:pStyle w:val="TOC1"/>
        <w:tabs>
          <w:tab w:val="right" w:leader="dot" w:pos="9062"/>
        </w:tabs>
        <w:rPr>
          <w:rFonts w:asciiTheme="minorHAnsi" w:eastAsiaTheme="minorEastAsia" w:hAnsiTheme="minorHAnsi" w:cstheme="minorBidi"/>
          <w:noProof/>
          <w:sz w:val="22"/>
          <w:szCs w:val="22"/>
          <w:lang w:val="en-US"/>
        </w:rPr>
      </w:pPr>
      <w:r w:rsidRPr="00CB2738">
        <w:rPr>
          <w:rFonts w:ascii="Arial" w:hAnsi="Arial" w:cs="Arial"/>
          <w:b/>
        </w:rPr>
        <w:fldChar w:fldCharType="begin"/>
      </w:r>
      <w:r w:rsidRPr="00CB2738">
        <w:rPr>
          <w:rFonts w:ascii="Arial" w:hAnsi="Arial" w:cs="Arial"/>
          <w:b/>
        </w:rPr>
        <w:instrText xml:space="preserve"> TOC \o "1-3" \h \z \u </w:instrText>
      </w:r>
      <w:r w:rsidRPr="00CB2738">
        <w:rPr>
          <w:rFonts w:ascii="Arial" w:hAnsi="Arial" w:cs="Arial"/>
          <w:b/>
        </w:rPr>
        <w:fldChar w:fldCharType="separate"/>
      </w:r>
      <w:hyperlink w:anchor="_Toc475557925" w:history="1">
        <w:r w:rsidR="00BA2576" w:rsidRPr="000F0D2E">
          <w:rPr>
            <w:rStyle w:val="Hyperlink"/>
            <w:rFonts w:cs="Arial"/>
            <w:noProof/>
          </w:rPr>
          <w:t>Daftar Perubahan</w:t>
        </w:r>
        <w:r w:rsidR="00BA2576">
          <w:rPr>
            <w:noProof/>
            <w:webHidden/>
          </w:rPr>
          <w:tab/>
        </w:r>
        <w:r w:rsidR="00BA2576">
          <w:rPr>
            <w:noProof/>
            <w:webHidden/>
          </w:rPr>
          <w:fldChar w:fldCharType="begin"/>
        </w:r>
        <w:r w:rsidR="00BA2576">
          <w:rPr>
            <w:noProof/>
            <w:webHidden/>
          </w:rPr>
          <w:instrText xml:space="preserve"> PAGEREF _Toc475557925 \h </w:instrText>
        </w:r>
        <w:r w:rsidR="00BA2576">
          <w:rPr>
            <w:noProof/>
            <w:webHidden/>
          </w:rPr>
        </w:r>
        <w:r w:rsidR="00BA2576">
          <w:rPr>
            <w:noProof/>
            <w:webHidden/>
          </w:rPr>
          <w:fldChar w:fldCharType="separate"/>
        </w:r>
        <w:r w:rsidR="00BA2576">
          <w:rPr>
            <w:noProof/>
            <w:webHidden/>
          </w:rPr>
          <w:t>2</w:t>
        </w:r>
        <w:r w:rsidR="00BA2576">
          <w:rPr>
            <w:noProof/>
            <w:webHidden/>
          </w:rPr>
          <w:fldChar w:fldCharType="end"/>
        </w:r>
      </w:hyperlink>
    </w:p>
    <w:p w:rsidR="00BA2576" w:rsidRDefault="00FD5D39">
      <w:pPr>
        <w:pStyle w:val="TOC1"/>
        <w:tabs>
          <w:tab w:val="right" w:leader="dot" w:pos="9062"/>
        </w:tabs>
        <w:rPr>
          <w:rFonts w:asciiTheme="minorHAnsi" w:eastAsiaTheme="minorEastAsia" w:hAnsiTheme="minorHAnsi" w:cstheme="minorBidi"/>
          <w:noProof/>
          <w:sz w:val="22"/>
          <w:szCs w:val="22"/>
          <w:lang w:val="en-US"/>
        </w:rPr>
      </w:pPr>
      <w:hyperlink w:anchor="_Toc475557926" w:history="1">
        <w:r w:rsidR="00BA2576" w:rsidRPr="000F0D2E">
          <w:rPr>
            <w:rStyle w:val="Hyperlink"/>
            <w:rFonts w:cs="Arial"/>
            <w:noProof/>
          </w:rPr>
          <w:t>Daftar Halaman Perubahan</w:t>
        </w:r>
        <w:r w:rsidR="00BA2576">
          <w:rPr>
            <w:noProof/>
            <w:webHidden/>
          </w:rPr>
          <w:tab/>
        </w:r>
        <w:r w:rsidR="00BA2576">
          <w:rPr>
            <w:noProof/>
            <w:webHidden/>
          </w:rPr>
          <w:fldChar w:fldCharType="begin"/>
        </w:r>
        <w:r w:rsidR="00BA2576">
          <w:rPr>
            <w:noProof/>
            <w:webHidden/>
          </w:rPr>
          <w:instrText xml:space="preserve"> PAGEREF _Toc475557926 \h </w:instrText>
        </w:r>
        <w:r w:rsidR="00BA2576">
          <w:rPr>
            <w:noProof/>
            <w:webHidden/>
          </w:rPr>
        </w:r>
        <w:r w:rsidR="00BA2576">
          <w:rPr>
            <w:noProof/>
            <w:webHidden/>
          </w:rPr>
          <w:fldChar w:fldCharType="separate"/>
        </w:r>
        <w:r w:rsidR="00BA2576">
          <w:rPr>
            <w:noProof/>
            <w:webHidden/>
          </w:rPr>
          <w:t>3</w:t>
        </w:r>
        <w:r w:rsidR="00BA2576">
          <w:rPr>
            <w:noProof/>
            <w:webHidden/>
          </w:rPr>
          <w:fldChar w:fldCharType="end"/>
        </w:r>
      </w:hyperlink>
    </w:p>
    <w:p w:rsidR="00BA2576" w:rsidRDefault="00FD5D39">
      <w:pPr>
        <w:pStyle w:val="TOC1"/>
        <w:tabs>
          <w:tab w:val="right" w:leader="dot" w:pos="9062"/>
        </w:tabs>
        <w:rPr>
          <w:rFonts w:asciiTheme="minorHAnsi" w:eastAsiaTheme="minorEastAsia" w:hAnsiTheme="minorHAnsi" w:cstheme="minorBidi"/>
          <w:noProof/>
          <w:sz w:val="22"/>
          <w:szCs w:val="22"/>
          <w:lang w:val="en-US"/>
        </w:rPr>
      </w:pPr>
      <w:hyperlink w:anchor="_Toc475557927" w:history="1">
        <w:r w:rsidR="00BA2576" w:rsidRPr="000F0D2E">
          <w:rPr>
            <w:rStyle w:val="Hyperlink"/>
            <w:rFonts w:cs="Arial"/>
            <w:noProof/>
          </w:rPr>
          <w:t>Daftar Isi</w:t>
        </w:r>
        <w:r w:rsidR="00BA2576">
          <w:rPr>
            <w:noProof/>
            <w:webHidden/>
          </w:rPr>
          <w:tab/>
        </w:r>
        <w:r w:rsidR="00BA2576">
          <w:rPr>
            <w:noProof/>
            <w:webHidden/>
          </w:rPr>
          <w:fldChar w:fldCharType="begin"/>
        </w:r>
        <w:r w:rsidR="00BA2576">
          <w:rPr>
            <w:noProof/>
            <w:webHidden/>
          </w:rPr>
          <w:instrText xml:space="preserve"> PAGEREF _Toc475557927 \h </w:instrText>
        </w:r>
        <w:r w:rsidR="00BA2576">
          <w:rPr>
            <w:noProof/>
            <w:webHidden/>
          </w:rPr>
        </w:r>
        <w:r w:rsidR="00BA2576">
          <w:rPr>
            <w:noProof/>
            <w:webHidden/>
          </w:rPr>
          <w:fldChar w:fldCharType="separate"/>
        </w:r>
        <w:r w:rsidR="00BA2576">
          <w:rPr>
            <w:noProof/>
            <w:webHidden/>
          </w:rPr>
          <w:t>4</w:t>
        </w:r>
        <w:r w:rsidR="00BA2576">
          <w:rPr>
            <w:noProof/>
            <w:webHidden/>
          </w:rPr>
          <w:fldChar w:fldCharType="end"/>
        </w:r>
      </w:hyperlink>
    </w:p>
    <w:p w:rsidR="00BA2576" w:rsidRDefault="00FD5D39">
      <w:pPr>
        <w:pStyle w:val="TOC1"/>
        <w:tabs>
          <w:tab w:val="right" w:leader="dot" w:pos="9062"/>
        </w:tabs>
        <w:rPr>
          <w:rFonts w:asciiTheme="minorHAnsi" w:eastAsiaTheme="minorEastAsia" w:hAnsiTheme="minorHAnsi" w:cstheme="minorBidi"/>
          <w:noProof/>
          <w:sz w:val="22"/>
          <w:szCs w:val="22"/>
          <w:lang w:val="en-US"/>
        </w:rPr>
      </w:pPr>
      <w:hyperlink w:anchor="_Toc475557928" w:history="1">
        <w:r w:rsidR="00BA2576" w:rsidRPr="000F0D2E">
          <w:rPr>
            <w:rStyle w:val="Hyperlink"/>
            <w:rFonts w:cs="Arial"/>
            <w:noProof/>
          </w:rPr>
          <w:t>Daftar Gambar</w:t>
        </w:r>
        <w:r w:rsidR="00BA2576">
          <w:rPr>
            <w:noProof/>
            <w:webHidden/>
          </w:rPr>
          <w:tab/>
        </w:r>
        <w:r w:rsidR="00BA2576">
          <w:rPr>
            <w:noProof/>
            <w:webHidden/>
          </w:rPr>
          <w:fldChar w:fldCharType="begin"/>
        </w:r>
        <w:r w:rsidR="00BA2576">
          <w:rPr>
            <w:noProof/>
            <w:webHidden/>
          </w:rPr>
          <w:instrText xml:space="preserve"> PAGEREF _Toc475557928 \h </w:instrText>
        </w:r>
        <w:r w:rsidR="00BA2576">
          <w:rPr>
            <w:noProof/>
            <w:webHidden/>
          </w:rPr>
        </w:r>
        <w:r w:rsidR="00BA2576">
          <w:rPr>
            <w:noProof/>
            <w:webHidden/>
          </w:rPr>
          <w:fldChar w:fldCharType="separate"/>
        </w:r>
        <w:r w:rsidR="00BA2576">
          <w:rPr>
            <w:noProof/>
            <w:webHidden/>
          </w:rPr>
          <w:t>5</w:t>
        </w:r>
        <w:r w:rsidR="00BA2576">
          <w:rPr>
            <w:noProof/>
            <w:webHidden/>
          </w:rPr>
          <w:fldChar w:fldCharType="end"/>
        </w:r>
      </w:hyperlink>
    </w:p>
    <w:p w:rsidR="00BA2576" w:rsidRDefault="00FD5D39">
      <w:pPr>
        <w:pStyle w:val="TOC1"/>
        <w:tabs>
          <w:tab w:val="right" w:leader="dot" w:pos="9062"/>
        </w:tabs>
        <w:rPr>
          <w:rFonts w:asciiTheme="minorHAnsi" w:eastAsiaTheme="minorEastAsia" w:hAnsiTheme="minorHAnsi" w:cstheme="minorBidi"/>
          <w:noProof/>
          <w:sz w:val="22"/>
          <w:szCs w:val="22"/>
          <w:lang w:val="en-US"/>
        </w:rPr>
      </w:pPr>
      <w:hyperlink w:anchor="_Toc475557929" w:history="1">
        <w:r w:rsidR="00BA2576" w:rsidRPr="000F0D2E">
          <w:rPr>
            <w:rStyle w:val="Hyperlink"/>
            <w:rFonts w:cs="Arial"/>
            <w:noProof/>
          </w:rPr>
          <w:t>Daftar Tabel</w:t>
        </w:r>
        <w:r w:rsidR="00BA2576">
          <w:rPr>
            <w:noProof/>
            <w:webHidden/>
          </w:rPr>
          <w:tab/>
        </w:r>
        <w:r w:rsidR="00BA2576">
          <w:rPr>
            <w:noProof/>
            <w:webHidden/>
          </w:rPr>
          <w:fldChar w:fldCharType="begin"/>
        </w:r>
        <w:r w:rsidR="00BA2576">
          <w:rPr>
            <w:noProof/>
            <w:webHidden/>
          </w:rPr>
          <w:instrText xml:space="preserve"> PAGEREF _Toc475557929 \h </w:instrText>
        </w:r>
        <w:r w:rsidR="00BA2576">
          <w:rPr>
            <w:noProof/>
            <w:webHidden/>
          </w:rPr>
        </w:r>
        <w:r w:rsidR="00BA2576">
          <w:rPr>
            <w:noProof/>
            <w:webHidden/>
          </w:rPr>
          <w:fldChar w:fldCharType="separate"/>
        </w:r>
        <w:r w:rsidR="00BA2576">
          <w:rPr>
            <w:noProof/>
            <w:webHidden/>
          </w:rPr>
          <w:t>5</w:t>
        </w:r>
        <w:r w:rsidR="00BA2576">
          <w:rPr>
            <w:noProof/>
            <w:webHidden/>
          </w:rPr>
          <w:fldChar w:fldCharType="end"/>
        </w:r>
      </w:hyperlink>
    </w:p>
    <w:p w:rsidR="00BA2576" w:rsidRDefault="00FD5D39">
      <w:pPr>
        <w:pStyle w:val="TOC1"/>
        <w:tabs>
          <w:tab w:val="right" w:leader="dot" w:pos="9062"/>
        </w:tabs>
        <w:rPr>
          <w:rFonts w:asciiTheme="minorHAnsi" w:eastAsiaTheme="minorEastAsia" w:hAnsiTheme="minorHAnsi" w:cstheme="minorBidi"/>
          <w:noProof/>
          <w:sz w:val="22"/>
          <w:szCs w:val="22"/>
          <w:lang w:val="en-US"/>
        </w:rPr>
      </w:pPr>
      <w:hyperlink w:anchor="_Toc475557930" w:history="1">
        <w:r w:rsidR="00BA2576" w:rsidRPr="000F0D2E">
          <w:rPr>
            <w:rStyle w:val="Hyperlink"/>
            <w:rFonts w:cs="Arial"/>
            <w:noProof/>
          </w:rPr>
          <w:t>Daftar Lampiran</w:t>
        </w:r>
        <w:r w:rsidR="00BA2576">
          <w:rPr>
            <w:noProof/>
            <w:webHidden/>
          </w:rPr>
          <w:tab/>
        </w:r>
        <w:r w:rsidR="00BA2576">
          <w:rPr>
            <w:noProof/>
            <w:webHidden/>
          </w:rPr>
          <w:fldChar w:fldCharType="begin"/>
        </w:r>
        <w:r w:rsidR="00BA2576">
          <w:rPr>
            <w:noProof/>
            <w:webHidden/>
          </w:rPr>
          <w:instrText xml:space="preserve"> PAGEREF _Toc475557930 \h </w:instrText>
        </w:r>
        <w:r w:rsidR="00BA2576">
          <w:rPr>
            <w:noProof/>
            <w:webHidden/>
          </w:rPr>
        </w:r>
        <w:r w:rsidR="00BA2576">
          <w:rPr>
            <w:noProof/>
            <w:webHidden/>
          </w:rPr>
          <w:fldChar w:fldCharType="separate"/>
        </w:r>
        <w:r w:rsidR="00BA2576">
          <w:rPr>
            <w:noProof/>
            <w:webHidden/>
          </w:rPr>
          <w:t>5</w:t>
        </w:r>
        <w:r w:rsidR="00BA2576">
          <w:rPr>
            <w:noProof/>
            <w:webHidden/>
          </w:rPr>
          <w:fldChar w:fldCharType="end"/>
        </w:r>
      </w:hyperlink>
    </w:p>
    <w:p w:rsidR="00BA2576" w:rsidRDefault="00FD5D39">
      <w:pPr>
        <w:pStyle w:val="TOC1"/>
        <w:tabs>
          <w:tab w:val="right" w:leader="dot" w:pos="9062"/>
        </w:tabs>
        <w:rPr>
          <w:rFonts w:asciiTheme="minorHAnsi" w:eastAsiaTheme="minorEastAsia" w:hAnsiTheme="minorHAnsi" w:cstheme="minorBidi"/>
          <w:noProof/>
          <w:sz w:val="22"/>
          <w:szCs w:val="22"/>
          <w:lang w:val="en-US"/>
        </w:rPr>
      </w:pPr>
      <w:hyperlink w:anchor="_Toc475557931" w:history="1">
        <w:r w:rsidR="00BA2576" w:rsidRPr="000F0D2E">
          <w:rPr>
            <w:rStyle w:val="Hyperlink"/>
            <w:rFonts w:cs="Arial"/>
            <w:noProof/>
          </w:rPr>
          <w:t>1. Pendahuluan</w:t>
        </w:r>
        <w:r w:rsidR="00BA2576">
          <w:rPr>
            <w:noProof/>
            <w:webHidden/>
          </w:rPr>
          <w:tab/>
        </w:r>
        <w:r w:rsidR="00BA2576">
          <w:rPr>
            <w:noProof/>
            <w:webHidden/>
          </w:rPr>
          <w:fldChar w:fldCharType="begin"/>
        </w:r>
        <w:r w:rsidR="00BA2576">
          <w:rPr>
            <w:noProof/>
            <w:webHidden/>
          </w:rPr>
          <w:instrText xml:space="preserve"> PAGEREF _Toc475557931 \h </w:instrText>
        </w:r>
        <w:r w:rsidR="00BA2576">
          <w:rPr>
            <w:noProof/>
            <w:webHidden/>
          </w:rPr>
        </w:r>
        <w:r w:rsidR="00BA2576">
          <w:rPr>
            <w:noProof/>
            <w:webHidden/>
          </w:rPr>
          <w:fldChar w:fldCharType="separate"/>
        </w:r>
        <w:r w:rsidR="00BA2576">
          <w:rPr>
            <w:noProof/>
            <w:webHidden/>
          </w:rPr>
          <w:t>6</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32" w:history="1">
        <w:r w:rsidR="00BA2576" w:rsidRPr="000F0D2E">
          <w:rPr>
            <w:rStyle w:val="Hyperlink"/>
            <w:rFonts w:cs="Arial"/>
            <w:noProof/>
          </w:rPr>
          <w:t>1.1</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Tujuan Penulisan Dokumen</w:t>
        </w:r>
        <w:r w:rsidR="00BA2576">
          <w:rPr>
            <w:noProof/>
            <w:webHidden/>
          </w:rPr>
          <w:tab/>
        </w:r>
        <w:r w:rsidR="00BA2576">
          <w:rPr>
            <w:noProof/>
            <w:webHidden/>
          </w:rPr>
          <w:fldChar w:fldCharType="begin"/>
        </w:r>
        <w:r w:rsidR="00BA2576">
          <w:rPr>
            <w:noProof/>
            <w:webHidden/>
          </w:rPr>
          <w:instrText xml:space="preserve"> PAGEREF _Toc475557932 \h </w:instrText>
        </w:r>
        <w:r w:rsidR="00BA2576">
          <w:rPr>
            <w:noProof/>
            <w:webHidden/>
          </w:rPr>
        </w:r>
        <w:r w:rsidR="00BA2576">
          <w:rPr>
            <w:noProof/>
            <w:webHidden/>
          </w:rPr>
          <w:fldChar w:fldCharType="separate"/>
        </w:r>
        <w:r w:rsidR="00BA2576">
          <w:rPr>
            <w:noProof/>
            <w:webHidden/>
          </w:rPr>
          <w:t>6</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33" w:history="1">
        <w:r w:rsidR="00BA2576" w:rsidRPr="000F0D2E">
          <w:rPr>
            <w:rStyle w:val="Hyperlink"/>
            <w:rFonts w:cs="Arial"/>
            <w:noProof/>
          </w:rPr>
          <w:t>1.2</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Definisi, Singkatan, dan Akronim</w:t>
        </w:r>
        <w:r w:rsidR="00BA2576">
          <w:rPr>
            <w:noProof/>
            <w:webHidden/>
          </w:rPr>
          <w:tab/>
        </w:r>
        <w:r w:rsidR="00BA2576">
          <w:rPr>
            <w:noProof/>
            <w:webHidden/>
          </w:rPr>
          <w:fldChar w:fldCharType="begin"/>
        </w:r>
        <w:r w:rsidR="00BA2576">
          <w:rPr>
            <w:noProof/>
            <w:webHidden/>
          </w:rPr>
          <w:instrText xml:space="preserve"> PAGEREF _Toc475557933 \h </w:instrText>
        </w:r>
        <w:r w:rsidR="00BA2576">
          <w:rPr>
            <w:noProof/>
            <w:webHidden/>
          </w:rPr>
        </w:r>
        <w:r w:rsidR="00BA2576">
          <w:rPr>
            <w:noProof/>
            <w:webHidden/>
          </w:rPr>
          <w:fldChar w:fldCharType="separate"/>
        </w:r>
        <w:r w:rsidR="00BA2576">
          <w:rPr>
            <w:noProof/>
            <w:webHidden/>
          </w:rPr>
          <w:t>6</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34" w:history="1">
        <w:r w:rsidR="00BA2576" w:rsidRPr="000F0D2E">
          <w:rPr>
            <w:rStyle w:val="Hyperlink"/>
            <w:rFonts w:cs="Arial"/>
            <w:noProof/>
          </w:rPr>
          <w:t>1.3</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Lingkup Masalah</w:t>
        </w:r>
        <w:r w:rsidR="00BA2576">
          <w:rPr>
            <w:noProof/>
            <w:webHidden/>
          </w:rPr>
          <w:tab/>
        </w:r>
        <w:r w:rsidR="00BA2576">
          <w:rPr>
            <w:noProof/>
            <w:webHidden/>
          </w:rPr>
          <w:fldChar w:fldCharType="begin"/>
        </w:r>
        <w:r w:rsidR="00BA2576">
          <w:rPr>
            <w:noProof/>
            <w:webHidden/>
          </w:rPr>
          <w:instrText xml:space="preserve"> PAGEREF _Toc475557934 \h </w:instrText>
        </w:r>
        <w:r w:rsidR="00BA2576">
          <w:rPr>
            <w:noProof/>
            <w:webHidden/>
          </w:rPr>
        </w:r>
        <w:r w:rsidR="00BA2576">
          <w:rPr>
            <w:noProof/>
            <w:webHidden/>
          </w:rPr>
          <w:fldChar w:fldCharType="separate"/>
        </w:r>
        <w:r w:rsidR="00BA2576">
          <w:rPr>
            <w:noProof/>
            <w:webHidden/>
          </w:rPr>
          <w:t>6</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35" w:history="1">
        <w:r w:rsidR="00BA2576" w:rsidRPr="000F0D2E">
          <w:rPr>
            <w:rStyle w:val="Hyperlink"/>
            <w:rFonts w:cs="Arial"/>
            <w:noProof/>
          </w:rPr>
          <w:t>1.4</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Referensi</w:t>
        </w:r>
        <w:r w:rsidR="00BA2576">
          <w:rPr>
            <w:noProof/>
            <w:webHidden/>
          </w:rPr>
          <w:tab/>
        </w:r>
        <w:r w:rsidR="00BA2576">
          <w:rPr>
            <w:noProof/>
            <w:webHidden/>
          </w:rPr>
          <w:fldChar w:fldCharType="begin"/>
        </w:r>
        <w:r w:rsidR="00BA2576">
          <w:rPr>
            <w:noProof/>
            <w:webHidden/>
          </w:rPr>
          <w:instrText xml:space="preserve"> PAGEREF _Toc475557935 \h </w:instrText>
        </w:r>
        <w:r w:rsidR="00BA2576">
          <w:rPr>
            <w:noProof/>
            <w:webHidden/>
          </w:rPr>
        </w:r>
        <w:r w:rsidR="00BA2576">
          <w:rPr>
            <w:noProof/>
            <w:webHidden/>
          </w:rPr>
          <w:fldChar w:fldCharType="separate"/>
        </w:r>
        <w:r w:rsidR="00BA2576">
          <w:rPr>
            <w:noProof/>
            <w:webHidden/>
          </w:rPr>
          <w:t>7</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36" w:history="1">
        <w:r w:rsidR="00BA2576" w:rsidRPr="000F0D2E">
          <w:rPr>
            <w:rStyle w:val="Hyperlink"/>
            <w:rFonts w:cs="Arial"/>
            <w:noProof/>
          </w:rPr>
          <w:t>1.5</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Deskripsi Umum Dokumen</w:t>
        </w:r>
        <w:r w:rsidR="00BA2576">
          <w:rPr>
            <w:noProof/>
            <w:webHidden/>
          </w:rPr>
          <w:tab/>
        </w:r>
        <w:r w:rsidR="00BA2576">
          <w:rPr>
            <w:noProof/>
            <w:webHidden/>
          </w:rPr>
          <w:fldChar w:fldCharType="begin"/>
        </w:r>
        <w:r w:rsidR="00BA2576">
          <w:rPr>
            <w:noProof/>
            <w:webHidden/>
          </w:rPr>
          <w:instrText xml:space="preserve"> PAGEREF _Toc475557936 \h </w:instrText>
        </w:r>
        <w:r w:rsidR="00BA2576">
          <w:rPr>
            <w:noProof/>
            <w:webHidden/>
          </w:rPr>
        </w:r>
        <w:r w:rsidR="00BA2576">
          <w:rPr>
            <w:noProof/>
            <w:webHidden/>
          </w:rPr>
          <w:fldChar w:fldCharType="separate"/>
        </w:r>
        <w:r w:rsidR="00BA2576">
          <w:rPr>
            <w:noProof/>
            <w:webHidden/>
          </w:rPr>
          <w:t>7</w:t>
        </w:r>
        <w:r w:rsidR="00BA2576">
          <w:rPr>
            <w:noProof/>
            <w:webHidden/>
          </w:rPr>
          <w:fldChar w:fldCharType="end"/>
        </w:r>
      </w:hyperlink>
    </w:p>
    <w:p w:rsidR="00BA2576" w:rsidRDefault="00FD5D39">
      <w:pPr>
        <w:pStyle w:val="TOC1"/>
        <w:tabs>
          <w:tab w:val="left" w:pos="400"/>
          <w:tab w:val="right" w:leader="dot" w:pos="9062"/>
        </w:tabs>
        <w:rPr>
          <w:rFonts w:asciiTheme="minorHAnsi" w:eastAsiaTheme="minorEastAsia" w:hAnsiTheme="minorHAnsi" w:cstheme="minorBidi"/>
          <w:noProof/>
          <w:sz w:val="22"/>
          <w:szCs w:val="22"/>
          <w:lang w:val="en-US"/>
        </w:rPr>
      </w:pPr>
      <w:hyperlink w:anchor="_Toc475557937" w:history="1">
        <w:r w:rsidR="00BA2576" w:rsidRPr="000F0D2E">
          <w:rPr>
            <w:rStyle w:val="Hyperlink"/>
            <w:rFonts w:cs="Arial"/>
            <w:noProof/>
          </w:rPr>
          <w:t>2</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Deskripsi Keseluruhan</w:t>
        </w:r>
        <w:r w:rsidR="00BA2576">
          <w:rPr>
            <w:noProof/>
            <w:webHidden/>
          </w:rPr>
          <w:tab/>
        </w:r>
        <w:r w:rsidR="00BA2576">
          <w:rPr>
            <w:noProof/>
            <w:webHidden/>
          </w:rPr>
          <w:fldChar w:fldCharType="begin"/>
        </w:r>
        <w:r w:rsidR="00BA2576">
          <w:rPr>
            <w:noProof/>
            <w:webHidden/>
          </w:rPr>
          <w:instrText xml:space="preserve"> PAGEREF _Toc475557937 \h </w:instrText>
        </w:r>
        <w:r w:rsidR="00BA2576">
          <w:rPr>
            <w:noProof/>
            <w:webHidden/>
          </w:rPr>
        </w:r>
        <w:r w:rsidR="00BA2576">
          <w:rPr>
            <w:noProof/>
            <w:webHidden/>
          </w:rPr>
          <w:fldChar w:fldCharType="separate"/>
        </w:r>
        <w:r w:rsidR="00BA2576">
          <w:rPr>
            <w:noProof/>
            <w:webHidden/>
          </w:rPr>
          <w:t>7</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38" w:history="1">
        <w:r w:rsidR="00BA2576" w:rsidRPr="000F0D2E">
          <w:rPr>
            <w:rStyle w:val="Hyperlink"/>
            <w:rFonts w:cs="Arial"/>
            <w:noProof/>
          </w:rPr>
          <w:t>2.1</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Perspektif Produk</w:t>
        </w:r>
        <w:r w:rsidR="00BA2576">
          <w:rPr>
            <w:noProof/>
            <w:webHidden/>
          </w:rPr>
          <w:tab/>
        </w:r>
        <w:r w:rsidR="00BA2576">
          <w:rPr>
            <w:noProof/>
            <w:webHidden/>
          </w:rPr>
          <w:fldChar w:fldCharType="begin"/>
        </w:r>
        <w:r w:rsidR="00BA2576">
          <w:rPr>
            <w:noProof/>
            <w:webHidden/>
          </w:rPr>
          <w:instrText xml:space="preserve"> PAGEREF _Toc475557938 \h </w:instrText>
        </w:r>
        <w:r w:rsidR="00BA2576">
          <w:rPr>
            <w:noProof/>
            <w:webHidden/>
          </w:rPr>
        </w:r>
        <w:r w:rsidR="00BA2576">
          <w:rPr>
            <w:noProof/>
            <w:webHidden/>
          </w:rPr>
          <w:fldChar w:fldCharType="separate"/>
        </w:r>
        <w:r w:rsidR="00BA2576">
          <w:rPr>
            <w:noProof/>
            <w:webHidden/>
          </w:rPr>
          <w:t>7</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39" w:history="1">
        <w:r w:rsidR="00BA2576" w:rsidRPr="000F0D2E">
          <w:rPr>
            <w:rStyle w:val="Hyperlink"/>
            <w:rFonts w:cs="Arial"/>
            <w:noProof/>
          </w:rPr>
          <w:t>2.2</w:t>
        </w:r>
        <w:r w:rsidR="00BA2576">
          <w:rPr>
            <w:rFonts w:asciiTheme="minorHAnsi" w:eastAsiaTheme="minorEastAsia" w:hAnsiTheme="minorHAnsi" w:cstheme="minorBidi"/>
            <w:noProof/>
            <w:sz w:val="22"/>
            <w:szCs w:val="22"/>
            <w:lang w:val="en-US"/>
          </w:rPr>
          <w:tab/>
        </w:r>
        <w:r w:rsidR="00BA2576" w:rsidRPr="000F0D2E">
          <w:rPr>
            <w:rStyle w:val="Hyperlink"/>
            <w:rFonts w:cs="Arial"/>
            <w:noProof/>
            <w:lang w:val="id-ID"/>
          </w:rPr>
          <w:t>Fu</w:t>
        </w:r>
        <w:r w:rsidR="00BA2576" w:rsidRPr="000F0D2E">
          <w:rPr>
            <w:rStyle w:val="Hyperlink"/>
            <w:rFonts w:cs="Arial"/>
            <w:noProof/>
          </w:rPr>
          <w:t>ngsi Produk</w:t>
        </w:r>
        <w:r w:rsidR="00BA2576">
          <w:rPr>
            <w:noProof/>
            <w:webHidden/>
          </w:rPr>
          <w:tab/>
        </w:r>
        <w:r w:rsidR="00BA2576">
          <w:rPr>
            <w:noProof/>
            <w:webHidden/>
          </w:rPr>
          <w:fldChar w:fldCharType="begin"/>
        </w:r>
        <w:r w:rsidR="00BA2576">
          <w:rPr>
            <w:noProof/>
            <w:webHidden/>
          </w:rPr>
          <w:instrText xml:space="preserve"> PAGEREF _Toc475557939 \h </w:instrText>
        </w:r>
        <w:r w:rsidR="00BA2576">
          <w:rPr>
            <w:noProof/>
            <w:webHidden/>
          </w:rPr>
        </w:r>
        <w:r w:rsidR="00BA2576">
          <w:rPr>
            <w:noProof/>
            <w:webHidden/>
          </w:rPr>
          <w:fldChar w:fldCharType="separate"/>
        </w:r>
        <w:r w:rsidR="00BA2576">
          <w:rPr>
            <w:noProof/>
            <w:webHidden/>
          </w:rPr>
          <w:t>8</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40" w:history="1">
        <w:r w:rsidR="00BA2576" w:rsidRPr="000F0D2E">
          <w:rPr>
            <w:rStyle w:val="Hyperlink"/>
            <w:rFonts w:cs="Arial"/>
            <w:noProof/>
          </w:rPr>
          <w:t>2.3</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Karakteristik Pengguna</w:t>
        </w:r>
        <w:r w:rsidR="00BA2576">
          <w:rPr>
            <w:noProof/>
            <w:webHidden/>
          </w:rPr>
          <w:tab/>
        </w:r>
        <w:r w:rsidR="00BA2576">
          <w:rPr>
            <w:noProof/>
            <w:webHidden/>
          </w:rPr>
          <w:fldChar w:fldCharType="begin"/>
        </w:r>
        <w:r w:rsidR="00BA2576">
          <w:rPr>
            <w:noProof/>
            <w:webHidden/>
          </w:rPr>
          <w:instrText xml:space="preserve"> PAGEREF _Toc475557940 \h </w:instrText>
        </w:r>
        <w:r w:rsidR="00BA2576">
          <w:rPr>
            <w:noProof/>
            <w:webHidden/>
          </w:rPr>
        </w:r>
        <w:r w:rsidR="00BA2576">
          <w:rPr>
            <w:noProof/>
            <w:webHidden/>
          </w:rPr>
          <w:fldChar w:fldCharType="separate"/>
        </w:r>
        <w:r w:rsidR="00BA2576">
          <w:rPr>
            <w:noProof/>
            <w:webHidden/>
          </w:rPr>
          <w:t>8</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41" w:history="1">
        <w:r w:rsidR="00BA2576" w:rsidRPr="000F0D2E">
          <w:rPr>
            <w:rStyle w:val="Hyperlink"/>
            <w:rFonts w:cs="Arial"/>
            <w:noProof/>
          </w:rPr>
          <w:t>2.4</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Batasan-Batasan</w:t>
        </w:r>
        <w:r w:rsidR="00BA2576">
          <w:rPr>
            <w:noProof/>
            <w:webHidden/>
          </w:rPr>
          <w:tab/>
        </w:r>
        <w:r w:rsidR="00BA2576">
          <w:rPr>
            <w:noProof/>
            <w:webHidden/>
          </w:rPr>
          <w:fldChar w:fldCharType="begin"/>
        </w:r>
        <w:r w:rsidR="00BA2576">
          <w:rPr>
            <w:noProof/>
            <w:webHidden/>
          </w:rPr>
          <w:instrText xml:space="preserve"> PAGEREF _Toc475557941 \h </w:instrText>
        </w:r>
        <w:r w:rsidR="00BA2576">
          <w:rPr>
            <w:noProof/>
            <w:webHidden/>
          </w:rPr>
        </w:r>
        <w:r w:rsidR="00BA2576">
          <w:rPr>
            <w:noProof/>
            <w:webHidden/>
          </w:rPr>
          <w:fldChar w:fldCharType="separate"/>
        </w:r>
        <w:r w:rsidR="00BA2576">
          <w:rPr>
            <w:noProof/>
            <w:webHidden/>
          </w:rPr>
          <w:t>8</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42" w:history="1">
        <w:r w:rsidR="00BA2576" w:rsidRPr="000F0D2E">
          <w:rPr>
            <w:rStyle w:val="Hyperlink"/>
            <w:rFonts w:cs="Arial"/>
            <w:noProof/>
          </w:rPr>
          <w:t>2.5</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Asumsi dan Kebergantungan</w:t>
        </w:r>
        <w:r w:rsidR="00BA2576">
          <w:rPr>
            <w:noProof/>
            <w:webHidden/>
          </w:rPr>
          <w:tab/>
        </w:r>
        <w:r w:rsidR="00BA2576">
          <w:rPr>
            <w:noProof/>
            <w:webHidden/>
          </w:rPr>
          <w:fldChar w:fldCharType="begin"/>
        </w:r>
        <w:r w:rsidR="00BA2576">
          <w:rPr>
            <w:noProof/>
            <w:webHidden/>
          </w:rPr>
          <w:instrText xml:space="preserve"> PAGEREF _Toc475557942 \h </w:instrText>
        </w:r>
        <w:r w:rsidR="00BA2576">
          <w:rPr>
            <w:noProof/>
            <w:webHidden/>
          </w:rPr>
        </w:r>
        <w:r w:rsidR="00BA2576">
          <w:rPr>
            <w:noProof/>
            <w:webHidden/>
          </w:rPr>
          <w:fldChar w:fldCharType="separate"/>
        </w:r>
        <w:r w:rsidR="00BA2576">
          <w:rPr>
            <w:noProof/>
            <w:webHidden/>
          </w:rPr>
          <w:t>9</w:t>
        </w:r>
        <w:r w:rsidR="00BA2576">
          <w:rPr>
            <w:noProof/>
            <w:webHidden/>
          </w:rPr>
          <w:fldChar w:fldCharType="end"/>
        </w:r>
      </w:hyperlink>
    </w:p>
    <w:p w:rsidR="00BA2576" w:rsidRDefault="00FD5D39">
      <w:pPr>
        <w:pStyle w:val="TOC1"/>
        <w:tabs>
          <w:tab w:val="left" w:pos="400"/>
          <w:tab w:val="right" w:leader="dot" w:pos="9062"/>
        </w:tabs>
        <w:rPr>
          <w:rFonts w:asciiTheme="minorHAnsi" w:eastAsiaTheme="minorEastAsia" w:hAnsiTheme="minorHAnsi" w:cstheme="minorBidi"/>
          <w:noProof/>
          <w:sz w:val="22"/>
          <w:szCs w:val="22"/>
          <w:lang w:val="en-US"/>
        </w:rPr>
      </w:pPr>
      <w:hyperlink w:anchor="_Toc475557943" w:history="1">
        <w:r w:rsidR="00BA2576" w:rsidRPr="000F0D2E">
          <w:rPr>
            <w:rStyle w:val="Hyperlink"/>
            <w:rFonts w:cs="Arial"/>
            <w:noProof/>
          </w:rPr>
          <w:t>3</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Kebutuhan Antarmuka Eksternal</w:t>
        </w:r>
        <w:r w:rsidR="00BA2576">
          <w:rPr>
            <w:noProof/>
            <w:webHidden/>
          </w:rPr>
          <w:tab/>
        </w:r>
        <w:r w:rsidR="00BA2576">
          <w:rPr>
            <w:noProof/>
            <w:webHidden/>
          </w:rPr>
          <w:fldChar w:fldCharType="begin"/>
        </w:r>
        <w:r w:rsidR="00BA2576">
          <w:rPr>
            <w:noProof/>
            <w:webHidden/>
          </w:rPr>
          <w:instrText xml:space="preserve"> PAGEREF _Toc475557943 \h </w:instrText>
        </w:r>
        <w:r w:rsidR="00BA2576">
          <w:rPr>
            <w:noProof/>
            <w:webHidden/>
          </w:rPr>
        </w:r>
        <w:r w:rsidR="00BA2576">
          <w:rPr>
            <w:noProof/>
            <w:webHidden/>
          </w:rPr>
          <w:fldChar w:fldCharType="separate"/>
        </w:r>
        <w:r w:rsidR="00BA2576">
          <w:rPr>
            <w:noProof/>
            <w:webHidden/>
          </w:rPr>
          <w:t>10</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44" w:history="1">
        <w:r w:rsidR="00BA2576" w:rsidRPr="000F0D2E">
          <w:rPr>
            <w:rStyle w:val="Hyperlink"/>
            <w:rFonts w:cs="Arial"/>
            <w:noProof/>
          </w:rPr>
          <w:t>3.1.1</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Antarmuka pengguna</w:t>
        </w:r>
        <w:r w:rsidR="00BA2576">
          <w:rPr>
            <w:noProof/>
            <w:webHidden/>
          </w:rPr>
          <w:tab/>
        </w:r>
        <w:r w:rsidR="00BA2576">
          <w:rPr>
            <w:noProof/>
            <w:webHidden/>
          </w:rPr>
          <w:fldChar w:fldCharType="begin"/>
        </w:r>
        <w:r w:rsidR="00BA2576">
          <w:rPr>
            <w:noProof/>
            <w:webHidden/>
          </w:rPr>
          <w:instrText xml:space="preserve"> PAGEREF _Toc475557944 \h </w:instrText>
        </w:r>
        <w:r w:rsidR="00BA2576">
          <w:rPr>
            <w:noProof/>
            <w:webHidden/>
          </w:rPr>
        </w:r>
        <w:r w:rsidR="00BA2576">
          <w:rPr>
            <w:noProof/>
            <w:webHidden/>
          </w:rPr>
          <w:fldChar w:fldCharType="separate"/>
        </w:r>
        <w:r w:rsidR="00BA2576">
          <w:rPr>
            <w:noProof/>
            <w:webHidden/>
          </w:rPr>
          <w:t>10</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45" w:history="1">
        <w:r w:rsidR="00BA2576" w:rsidRPr="000F0D2E">
          <w:rPr>
            <w:rStyle w:val="Hyperlink"/>
            <w:rFonts w:cs="Arial"/>
            <w:noProof/>
          </w:rPr>
          <w:t>3.1.2</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Antarmuka perangkat keras</w:t>
        </w:r>
        <w:r w:rsidR="00BA2576">
          <w:rPr>
            <w:noProof/>
            <w:webHidden/>
          </w:rPr>
          <w:tab/>
        </w:r>
        <w:r w:rsidR="00BA2576">
          <w:rPr>
            <w:noProof/>
            <w:webHidden/>
          </w:rPr>
          <w:fldChar w:fldCharType="begin"/>
        </w:r>
        <w:r w:rsidR="00BA2576">
          <w:rPr>
            <w:noProof/>
            <w:webHidden/>
          </w:rPr>
          <w:instrText xml:space="preserve"> PAGEREF _Toc475557945 \h </w:instrText>
        </w:r>
        <w:r w:rsidR="00BA2576">
          <w:rPr>
            <w:noProof/>
            <w:webHidden/>
          </w:rPr>
        </w:r>
        <w:r w:rsidR="00BA2576">
          <w:rPr>
            <w:noProof/>
            <w:webHidden/>
          </w:rPr>
          <w:fldChar w:fldCharType="separate"/>
        </w:r>
        <w:r w:rsidR="00BA2576">
          <w:rPr>
            <w:noProof/>
            <w:webHidden/>
          </w:rPr>
          <w:t>11</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47" w:history="1">
        <w:r w:rsidR="00BA2576" w:rsidRPr="000F0D2E">
          <w:rPr>
            <w:rStyle w:val="Hyperlink"/>
            <w:rFonts w:cs="Arial"/>
            <w:noProof/>
            <w:lang w:val="id-ID"/>
          </w:rPr>
          <w:t>3.1.3</w:t>
        </w:r>
        <w:r w:rsidR="00BA2576">
          <w:rPr>
            <w:rFonts w:asciiTheme="minorHAnsi" w:eastAsiaTheme="minorEastAsia" w:hAnsiTheme="minorHAnsi" w:cstheme="minorBidi"/>
            <w:noProof/>
            <w:sz w:val="22"/>
            <w:szCs w:val="22"/>
            <w:lang w:val="en-US"/>
          </w:rPr>
          <w:tab/>
        </w:r>
        <w:r w:rsidR="00BA2576" w:rsidRPr="000F0D2E">
          <w:rPr>
            <w:rStyle w:val="Hyperlink"/>
            <w:rFonts w:cs="Arial"/>
            <w:noProof/>
            <w:lang w:val="id-ID"/>
          </w:rPr>
          <w:t>Antarmuka perangkat lunak</w:t>
        </w:r>
        <w:r w:rsidR="00BA2576">
          <w:rPr>
            <w:noProof/>
            <w:webHidden/>
          </w:rPr>
          <w:tab/>
        </w:r>
        <w:r w:rsidR="00BA2576">
          <w:rPr>
            <w:noProof/>
            <w:webHidden/>
          </w:rPr>
          <w:fldChar w:fldCharType="begin"/>
        </w:r>
        <w:r w:rsidR="00BA2576">
          <w:rPr>
            <w:noProof/>
            <w:webHidden/>
          </w:rPr>
          <w:instrText xml:space="preserve"> PAGEREF _Toc475557947 \h </w:instrText>
        </w:r>
        <w:r w:rsidR="00BA2576">
          <w:rPr>
            <w:noProof/>
            <w:webHidden/>
          </w:rPr>
        </w:r>
        <w:r w:rsidR="00BA2576">
          <w:rPr>
            <w:noProof/>
            <w:webHidden/>
          </w:rPr>
          <w:fldChar w:fldCharType="separate"/>
        </w:r>
        <w:r w:rsidR="00BA2576">
          <w:rPr>
            <w:noProof/>
            <w:webHidden/>
          </w:rPr>
          <w:t>12</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48" w:history="1">
        <w:r w:rsidR="00BA2576" w:rsidRPr="000F0D2E">
          <w:rPr>
            <w:rStyle w:val="Hyperlink"/>
            <w:rFonts w:cs="Arial"/>
            <w:noProof/>
            <w:lang w:val="id-ID"/>
          </w:rPr>
          <w:t>3.1.4</w:t>
        </w:r>
        <w:r w:rsidR="00BA2576">
          <w:rPr>
            <w:rFonts w:asciiTheme="minorHAnsi" w:eastAsiaTheme="minorEastAsia" w:hAnsiTheme="minorHAnsi" w:cstheme="minorBidi"/>
            <w:noProof/>
            <w:sz w:val="22"/>
            <w:szCs w:val="22"/>
            <w:lang w:val="en-US"/>
          </w:rPr>
          <w:tab/>
        </w:r>
        <w:r w:rsidR="00BA2576" w:rsidRPr="000F0D2E">
          <w:rPr>
            <w:rStyle w:val="Hyperlink"/>
            <w:rFonts w:cs="Arial"/>
            <w:noProof/>
            <w:lang w:val="id-ID"/>
          </w:rPr>
          <w:t>Antarmuka komunikasi</w:t>
        </w:r>
        <w:r w:rsidR="00BA2576">
          <w:rPr>
            <w:noProof/>
            <w:webHidden/>
          </w:rPr>
          <w:tab/>
        </w:r>
        <w:r w:rsidR="00BA2576">
          <w:rPr>
            <w:noProof/>
            <w:webHidden/>
          </w:rPr>
          <w:fldChar w:fldCharType="begin"/>
        </w:r>
        <w:r w:rsidR="00BA2576">
          <w:rPr>
            <w:noProof/>
            <w:webHidden/>
          </w:rPr>
          <w:instrText xml:space="preserve"> PAGEREF _Toc475557948 \h </w:instrText>
        </w:r>
        <w:r w:rsidR="00BA2576">
          <w:rPr>
            <w:noProof/>
            <w:webHidden/>
          </w:rPr>
        </w:r>
        <w:r w:rsidR="00BA2576">
          <w:rPr>
            <w:noProof/>
            <w:webHidden/>
          </w:rPr>
          <w:fldChar w:fldCharType="separate"/>
        </w:r>
        <w:r w:rsidR="00BA2576">
          <w:rPr>
            <w:noProof/>
            <w:webHidden/>
          </w:rPr>
          <w:t>13</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49" w:history="1">
        <w:r w:rsidR="00BA2576" w:rsidRPr="000F0D2E">
          <w:rPr>
            <w:rStyle w:val="Hyperlink"/>
            <w:rFonts w:cs="Arial"/>
            <w:noProof/>
          </w:rPr>
          <w:t>3.2</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Kebutuhan Fungsional</w:t>
        </w:r>
        <w:r w:rsidR="00BA2576">
          <w:rPr>
            <w:noProof/>
            <w:webHidden/>
          </w:rPr>
          <w:tab/>
        </w:r>
        <w:r w:rsidR="00BA2576">
          <w:rPr>
            <w:noProof/>
            <w:webHidden/>
          </w:rPr>
          <w:fldChar w:fldCharType="begin"/>
        </w:r>
        <w:r w:rsidR="00BA2576">
          <w:rPr>
            <w:noProof/>
            <w:webHidden/>
          </w:rPr>
          <w:instrText xml:space="preserve"> PAGEREF _Toc475557949 \h </w:instrText>
        </w:r>
        <w:r w:rsidR="00BA2576">
          <w:rPr>
            <w:noProof/>
            <w:webHidden/>
          </w:rPr>
        </w:r>
        <w:r w:rsidR="00BA2576">
          <w:rPr>
            <w:noProof/>
            <w:webHidden/>
          </w:rPr>
          <w:fldChar w:fldCharType="separate"/>
        </w:r>
        <w:r w:rsidR="00BA2576">
          <w:rPr>
            <w:noProof/>
            <w:webHidden/>
          </w:rPr>
          <w:t>14</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50" w:history="1">
        <w:r w:rsidR="00BA2576" w:rsidRPr="000F0D2E">
          <w:rPr>
            <w:rStyle w:val="Hyperlink"/>
            <w:rFonts w:cs="Arial"/>
            <w:noProof/>
          </w:rPr>
          <w:t>3.2.1</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Aliran Informasi</w:t>
        </w:r>
        <w:r w:rsidR="00BA2576">
          <w:rPr>
            <w:noProof/>
            <w:webHidden/>
          </w:rPr>
          <w:tab/>
        </w:r>
        <w:r w:rsidR="00BA2576">
          <w:rPr>
            <w:noProof/>
            <w:webHidden/>
          </w:rPr>
          <w:fldChar w:fldCharType="begin"/>
        </w:r>
        <w:r w:rsidR="00BA2576">
          <w:rPr>
            <w:noProof/>
            <w:webHidden/>
          </w:rPr>
          <w:instrText xml:space="preserve"> PAGEREF _Toc475557950 \h </w:instrText>
        </w:r>
        <w:r w:rsidR="00BA2576">
          <w:rPr>
            <w:noProof/>
            <w:webHidden/>
          </w:rPr>
        </w:r>
        <w:r w:rsidR="00BA2576">
          <w:rPr>
            <w:noProof/>
            <w:webHidden/>
          </w:rPr>
          <w:fldChar w:fldCharType="separate"/>
        </w:r>
        <w:r w:rsidR="00BA2576">
          <w:rPr>
            <w:noProof/>
            <w:webHidden/>
          </w:rPr>
          <w:t>14</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51" w:history="1">
        <w:r w:rsidR="00BA2576" w:rsidRPr="000F0D2E">
          <w:rPr>
            <w:rStyle w:val="Hyperlink"/>
            <w:noProof/>
          </w:rPr>
          <w:t>3.2.2</w:t>
        </w:r>
        <w:r w:rsidR="00BA2576">
          <w:rPr>
            <w:rFonts w:asciiTheme="minorHAnsi" w:eastAsiaTheme="minorEastAsia" w:hAnsiTheme="minorHAnsi" w:cstheme="minorBidi"/>
            <w:noProof/>
            <w:sz w:val="22"/>
            <w:szCs w:val="22"/>
            <w:lang w:val="en-US"/>
          </w:rPr>
          <w:tab/>
        </w:r>
        <w:r w:rsidR="00BA2576" w:rsidRPr="000F0D2E">
          <w:rPr>
            <w:rStyle w:val="Hyperlink"/>
            <w:noProof/>
          </w:rPr>
          <w:t>Spesifikasi proses</w:t>
        </w:r>
        <w:r w:rsidR="00BA2576">
          <w:rPr>
            <w:noProof/>
            <w:webHidden/>
          </w:rPr>
          <w:tab/>
        </w:r>
        <w:r w:rsidR="00BA2576">
          <w:rPr>
            <w:noProof/>
            <w:webHidden/>
          </w:rPr>
          <w:fldChar w:fldCharType="begin"/>
        </w:r>
        <w:r w:rsidR="00BA2576">
          <w:rPr>
            <w:noProof/>
            <w:webHidden/>
          </w:rPr>
          <w:instrText xml:space="preserve"> PAGEREF _Toc475557951 \h </w:instrText>
        </w:r>
        <w:r w:rsidR="00BA2576">
          <w:rPr>
            <w:noProof/>
            <w:webHidden/>
          </w:rPr>
        </w:r>
        <w:r w:rsidR="00BA2576">
          <w:rPr>
            <w:noProof/>
            <w:webHidden/>
          </w:rPr>
          <w:fldChar w:fldCharType="separate"/>
        </w:r>
        <w:r w:rsidR="00BA2576">
          <w:rPr>
            <w:noProof/>
            <w:webHidden/>
          </w:rPr>
          <w:t>15</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52" w:history="1">
        <w:r w:rsidR="00BA2576" w:rsidRPr="000F0D2E">
          <w:rPr>
            <w:rStyle w:val="Hyperlink"/>
            <w:rFonts w:cs="Arial"/>
            <w:noProof/>
          </w:rPr>
          <w:t>3.3</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Kamus Data</w:t>
        </w:r>
        <w:r w:rsidR="00BA2576">
          <w:rPr>
            <w:noProof/>
            <w:webHidden/>
          </w:rPr>
          <w:tab/>
        </w:r>
        <w:r w:rsidR="00BA2576">
          <w:rPr>
            <w:noProof/>
            <w:webHidden/>
          </w:rPr>
          <w:fldChar w:fldCharType="begin"/>
        </w:r>
        <w:r w:rsidR="00BA2576">
          <w:rPr>
            <w:noProof/>
            <w:webHidden/>
          </w:rPr>
          <w:instrText xml:space="preserve"> PAGEREF _Toc475557952 \h </w:instrText>
        </w:r>
        <w:r w:rsidR="00BA2576">
          <w:rPr>
            <w:noProof/>
            <w:webHidden/>
          </w:rPr>
        </w:r>
        <w:r w:rsidR="00BA2576">
          <w:rPr>
            <w:noProof/>
            <w:webHidden/>
          </w:rPr>
          <w:fldChar w:fldCharType="separate"/>
        </w:r>
        <w:r w:rsidR="00BA2576">
          <w:rPr>
            <w:noProof/>
            <w:webHidden/>
          </w:rPr>
          <w:t>19</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53" w:history="1">
        <w:r w:rsidR="00BA2576" w:rsidRPr="000F0D2E">
          <w:rPr>
            <w:rStyle w:val="Hyperlink"/>
            <w:rFonts w:cs="Arial"/>
            <w:noProof/>
          </w:rPr>
          <w:t>3.3.1</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Kamus data</w:t>
        </w:r>
        <w:r w:rsidR="00BA2576">
          <w:rPr>
            <w:noProof/>
            <w:webHidden/>
          </w:rPr>
          <w:tab/>
        </w:r>
        <w:r w:rsidR="00BA2576">
          <w:rPr>
            <w:noProof/>
            <w:webHidden/>
          </w:rPr>
          <w:fldChar w:fldCharType="begin"/>
        </w:r>
        <w:r w:rsidR="00BA2576">
          <w:rPr>
            <w:noProof/>
            <w:webHidden/>
          </w:rPr>
          <w:instrText xml:space="preserve"> PAGEREF _Toc475557953 \h </w:instrText>
        </w:r>
        <w:r w:rsidR="00BA2576">
          <w:rPr>
            <w:noProof/>
            <w:webHidden/>
          </w:rPr>
        </w:r>
        <w:r w:rsidR="00BA2576">
          <w:rPr>
            <w:noProof/>
            <w:webHidden/>
          </w:rPr>
          <w:fldChar w:fldCharType="separate"/>
        </w:r>
        <w:r w:rsidR="00BA2576">
          <w:rPr>
            <w:noProof/>
            <w:webHidden/>
          </w:rPr>
          <w:t>19</w:t>
        </w:r>
        <w:r w:rsidR="00BA2576">
          <w:rPr>
            <w:noProof/>
            <w:webHidden/>
          </w:rPr>
          <w:fldChar w:fldCharType="end"/>
        </w:r>
      </w:hyperlink>
    </w:p>
    <w:p w:rsidR="00BA2576" w:rsidRDefault="00FD5D39">
      <w:pPr>
        <w:pStyle w:val="TOC1"/>
        <w:tabs>
          <w:tab w:val="left" w:pos="400"/>
          <w:tab w:val="right" w:leader="dot" w:pos="9062"/>
        </w:tabs>
        <w:rPr>
          <w:rFonts w:asciiTheme="minorHAnsi" w:eastAsiaTheme="minorEastAsia" w:hAnsiTheme="minorHAnsi" w:cstheme="minorBidi"/>
          <w:noProof/>
          <w:sz w:val="22"/>
          <w:szCs w:val="22"/>
          <w:lang w:val="en-US"/>
        </w:rPr>
      </w:pPr>
      <w:hyperlink w:anchor="_Toc475557954" w:history="1">
        <w:r w:rsidR="00BA2576" w:rsidRPr="000F0D2E">
          <w:rPr>
            <w:rStyle w:val="Hyperlink"/>
            <w:rFonts w:cs="Arial"/>
            <w:noProof/>
          </w:rPr>
          <w:t>4</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Kebutuhan Non Fungsional</w:t>
        </w:r>
        <w:r w:rsidR="00BA2576">
          <w:rPr>
            <w:noProof/>
            <w:webHidden/>
          </w:rPr>
          <w:tab/>
        </w:r>
        <w:r w:rsidR="00BA2576">
          <w:rPr>
            <w:noProof/>
            <w:webHidden/>
          </w:rPr>
          <w:fldChar w:fldCharType="begin"/>
        </w:r>
        <w:r w:rsidR="00BA2576">
          <w:rPr>
            <w:noProof/>
            <w:webHidden/>
          </w:rPr>
          <w:instrText xml:space="preserve"> PAGEREF _Toc475557954 \h </w:instrText>
        </w:r>
        <w:r w:rsidR="00BA2576">
          <w:rPr>
            <w:noProof/>
            <w:webHidden/>
          </w:rPr>
        </w:r>
        <w:r w:rsidR="00BA2576">
          <w:rPr>
            <w:noProof/>
            <w:webHidden/>
          </w:rPr>
          <w:fldChar w:fldCharType="separate"/>
        </w:r>
        <w:r w:rsidR="00BA2576">
          <w:rPr>
            <w:noProof/>
            <w:webHidden/>
          </w:rPr>
          <w:t>20</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55" w:history="1">
        <w:r w:rsidR="00BA2576" w:rsidRPr="000F0D2E">
          <w:rPr>
            <w:rStyle w:val="Hyperlink"/>
            <w:rFonts w:cs="Arial"/>
            <w:noProof/>
          </w:rPr>
          <w:t>4.1</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Atribut Kualitas Perangkat Lunak</w:t>
        </w:r>
        <w:r w:rsidR="00BA2576">
          <w:rPr>
            <w:noProof/>
            <w:webHidden/>
          </w:rPr>
          <w:tab/>
        </w:r>
        <w:r w:rsidR="00BA2576">
          <w:rPr>
            <w:noProof/>
            <w:webHidden/>
          </w:rPr>
          <w:fldChar w:fldCharType="begin"/>
        </w:r>
        <w:r w:rsidR="00BA2576">
          <w:rPr>
            <w:noProof/>
            <w:webHidden/>
          </w:rPr>
          <w:instrText xml:space="preserve"> PAGEREF _Toc475557955 \h </w:instrText>
        </w:r>
        <w:r w:rsidR="00BA2576">
          <w:rPr>
            <w:noProof/>
            <w:webHidden/>
          </w:rPr>
        </w:r>
        <w:r w:rsidR="00BA2576">
          <w:rPr>
            <w:noProof/>
            <w:webHidden/>
          </w:rPr>
          <w:fldChar w:fldCharType="separate"/>
        </w:r>
        <w:r w:rsidR="00BA2576">
          <w:rPr>
            <w:noProof/>
            <w:webHidden/>
          </w:rPr>
          <w:t>20</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56" w:history="1">
        <w:r w:rsidR="00BA2576" w:rsidRPr="000F0D2E">
          <w:rPr>
            <w:rStyle w:val="Hyperlink"/>
            <w:rFonts w:cs="Arial"/>
            <w:noProof/>
          </w:rPr>
          <w:t>4.1.1</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Keandalan (Reliability)</w:t>
        </w:r>
        <w:r w:rsidR="00BA2576">
          <w:rPr>
            <w:noProof/>
            <w:webHidden/>
          </w:rPr>
          <w:tab/>
        </w:r>
        <w:r w:rsidR="00BA2576">
          <w:rPr>
            <w:noProof/>
            <w:webHidden/>
          </w:rPr>
          <w:fldChar w:fldCharType="begin"/>
        </w:r>
        <w:r w:rsidR="00BA2576">
          <w:rPr>
            <w:noProof/>
            <w:webHidden/>
          </w:rPr>
          <w:instrText xml:space="preserve"> PAGEREF _Toc475557956 \h </w:instrText>
        </w:r>
        <w:r w:rsidR="00BA2576">
          <w:rPr>
            <w:noProof/>
            <w:webHidden/>
          </w:rPr>
        </w:r>
        <w:r w:rsidR="00BA2576">
          <w:rPr>
            <w:noProof/>
            <w:webHidden/>
          </w:rPr>
          <w:fldChar w:fldCharType="separate"/>
        </w:r>
        <w:r w:rsidR="00BA2576">
          <w:rPr>
            <w:noProof/>
            <w:webHidden/>
          </w:rPr>
          <w:t>20</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57" w:history="1">
        <w:r w:rsidR="00BA2576" w:rsidRPr="000F0D2E">
          <w:rPr>
            <w:rStyle w:val="Hyperlink"/>
            <w:rFonts w:cs="Arial"/>
            <w:noProof/>
          </w:rPr>
          <w:t>4.1.2</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Ketersediaan (Availability)</w:t>
        </w:r>
        <w:r w:rsidR="00BA2576">
          <w:rPr>
            <w:noProof/>
            <w:webHidden/>
          </w:rPr>
          <w:tab/>
        </w:r>
        <w:r w:rsidR="00BA2576">
          <w:rPr>
            <w:noProof/>
            <w:webHidden/>
          </w:rPr>
          <w:fldChar w:fldCharType="begin"/>
        </w:r>
        <w:r w:rsidR="00BA2576">
          <w:rPr>
            <w:noProof/>
            <w:webHidden/>
          </w:rPr>
          <w:instrText xml:space="preserve"> PAGEREF _Toc475557957 \h </w:instrText>
        </w:r>
        <w:r w:rsidR="00BA2576">
          <w:rPr>
            <w:noProof/>
            <w:webHidden/>
          </w:rPr>
        </w:r>
        <w:r w:rsidR="00BA2576">
          <w:rPr>
            <w:noProof/>
            <w:webHidden/>
          </w:rPr>
          <w:fldChar w:fldCharType="separate"/>
        </w:r>
        <w:r w:rsidR="00BA2576">
          <w:rPr>
            <w:noProof/>
            <w:webHidden/>
          </w:rPr>
          <w:t>20</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58" w:history="1">
        <w:r w:rsidR="00BA2576" w:rsidRPr="000F0D2E">
          <w:rPr>
            <w:rStyle w:val="Hyperlink"/>
            <w:rFonts w:cs="Arial"/>
            <w:noProof/>
          </w:rPr>
          <w:t>4.1.3</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Keamanan (System Security)</w:t>
        </w:r>
        <w:r w:rsidR="00BA2576">
          <w:rPr>
            <w:noProof/>
            <w:webHidden/>
          </w:rPr>
          <w:tab/>
        </w:r>
        <w:r w:rsidR="00BA2576">
          <w:rPr>
            <w:noProof/>
            <w:webHidden/>
          </w:rPr>
          <w:fldChar w:fldCharType="begin"/>
        </w:r>
        <w:r w:rsidR="00BA2576">
          <w:rPr>
            <w:noProof/>
            <w:webHidden/>
          </w:rPr>
          <w:instrText xml:space="preserve"> PAGEREF _Toc475557958 \h </w:instrText>
        </w:r>
        <w:r w:rsidR="00BA2576">
          <w:rPr>
            <w:noProof/>
            <w:webHidden/>
          </w:rPr>
        </w:r>
        <w:r w:rsidR="00BA2576">
          <w:rPr>
            <w:noProof/>
            <w:webHidden/>
          </w:rPr>
          <w:fldChar w:fldCharType="separate"/>
        </w:r>
        <w:r w:rsidR="00BA2576">
          <w:rPr>
            <w:noProof/>
            <w:webHidden/>
          </w:rPr>
          <w:t>20</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59" w:history="1">
        <w:r w:rsidR="00BA2576" w:rsidRPr="000F0D2E">
          <w:rPr>
            <w:rStyle w:val="Hyperlink"/>
            <w:rFonts w:cs="Arial"/>
            <w:noProof/>
          </w:rPr>
          <w:t>4.1.4</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Perawatan (Maintainability)</w:t>
        </w:r>
        <w:r w:rsidR="00BA2576">
          <w:rPr>
            <w:noProof/>
            <w:webHidden/>
          </w:rPr>
          <w:tab/>
        </w:r>
        <w:r w:rsidR="00BA2576">
          <w:rPr>
            <w:noProof/>
            <w:webHidden/>
          </w:rPr>
          <w:fldChar w:fldCharType="begin"/>
        </w:r>
        <w:r w:rsidR="00BA2576">
          <w:rPr>
            <w:noProof/>
            <w:webHidden/>
          </w:rPr>
          <w:instrText xml:space="preserve"> PAGEREF _Toc475557959 \h </w:instrText>
        </w:r>
        <w:r w:rsidR="00BA2576">
          <w:rPr>
            <w:noProof/>
            <w:webHidden/>
          </w:rPr>
        </w:r>
        <w:r w:rsidR="00BA2576">
          <w:rPr>
            <w:noProof/>
            <w:webHidden/>
          </w:rPr>
          <w:fldChar w:fldCharType="separate"/>
        </w:r>
        <w:r w:rsidR="00BA2576">
          <w:rPr>
            <w:noProof/>
            <w:webHidden/>
          </w:rPr>
          <w:t>20</w:t>
        </w:r>
        <w:r w:rsidR="00BA2576">
          <w:rPr>
            <w:noProof/>
            <w:webHidden/>
          </w:rPr>
          <w:fldChar w:fldCharType="end"/>
        </w:r>
      </w:hyperlink>
    </w:p>
    <w:p w:rsidR="00BA2576" w:rsidRDefault="00FD5D39">
      <w:pPr>
        <w:pStyle w:val="TOC3"/>
        <w:tabs>
          <w:tab w:val="left" w:pos="1200"/>
          <w:tab w:val="right" w:leader="dot" w:pos="9062"/>
        </w:tabs>
        <w:rPr>
          <w:rFonts w:asciiTheme="minorHAnsi" w:eastAsiaTheme="minorEastAsia" w:hAnsiTheme="minorHAnsi" w:cstheme="minorBidi"/>
          <w:noProof/>
          <w:sz w:val="22"/>
          <w:szCs w:val="22"/>
          <w:lang w:val="en-US"/>
        </w:rPr>
      </w:pPr>
      <w:hyperlink w:anchor="_Toc475557960" w:history="1">
        <w:r w:rsidR="00BA2576" w:rsidRPr="000F0D2E">
          <w:rPr>
            <w:rStyle w:val="Hyperlink"/>
            <w:rFonts w:cs="Arial"/>
            <w:noProof/>
          </w:rPr>
          <w:t>4.1.5</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Kepemindahan (Portability)</w:t>
        </w:r>
        <w:r w:rsidR="00BA2576">
          <w:rPr>
            <w:noProof/>
            <w:webHidden/>
          </w:rPr>
          <w:tab/>
        </w:r>
        <w:r w:rsidR="00BA2576">
          <w:rPr>
            <w:noProof/>
            <w:webHidden/>
          </w:rPr>
          <w:fldChar w:fldCharType="begin"/>
        </w:r>
        <w:r w:rsidR="00BA2576">
          <w:rPr>
            <w:noProof/>
            <w:webHidden/>
          </w:rPr>
          <w:instrText xml:space="preserve"> PAGEREF _Toc475557960 \h </w:instrText>
        </w:r>
        <w:r w:rsidR="00BA2576">
          <w:rPr>
            <w:noProof/>
            <w:webHidden/>
          </w:rPr>
        </w:r>
        <w:r w:rsidR="00BA2576">
          <w:rPr>
            <w:noProof/>
            <w:webHidden/>
          </w:rPr>
          <w:fldChar w:fldCharType="separate"/>
        </w:r>
        <w:r w:rsidR="00BA2576">
          <w:rPr>
            <w:noProof/>
            <w:webHidden/>
          </w:rPr>
          <w:t>20</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61" w:history="1">
        <w:r w:rsidR="00BA2576" w:rsidRPr="000F0D2E">
          <w:rPr>
            <w:rStyle w:val="Hyperlink"/>
            <w:rFonts w:cs="Arial"/>
            <w:noProof/>
          </w:rPr>
          <w:t>4.2</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Batasan Perancangan</w:t>
        </w:r>
        <w:r w:rsidR="00BA2576">
          <w:rPr>
            <w:noProof/>
            <w:webHidden/>
          </w:rPr>
          <w:tab/>
        </w:r>
        <w:r w:rsidR="00BA2576">
          <w:rPr>
            <w:noProof/>
            <w:webHidden/>
          </w:rPr>
          <w:fldChar w:fldCharType="begin"/>
        </w:r>
        <w:r w:rsidR="00BA2576">
          <w:rPr>
            <w:noProof/>
            <w:webHidden/>
          </w:rPr>
          <w:instrText xml:space="preserve"> PAGEREF _Toc475557961 \h </w:instrText>
        </w:r>
        <w:r w:rsidR="00BA2576">
          <w:rPr>
            <w:noProof/>
            <w:webHidden/>
          </w:rPr>
        </w:r>
        <w:r w:rsidR="00BA2576">
          <w:rPr>
            <w:noProof/>
            <w:webHidden/>
          </w:rPr>
          <w:fldChar w:fldCharType="separate"/>
        </w:r>
        <w:r w:rsidR="00BA2576">
          <w:rPr>
            <w:noProof/>
            <w:webHidden/>
          </w:rPr>
          <w:t>20</w:t>
        </w:r>
        <w:r w:rsidR="00BA2576">
          <w:rPr>
            <w:noProof/>
            <w:webHidden/>
          </w:rPr>
          <w:fldChar w:fldCharType="end"/>
        </w:r>
      </w:hyperlink>
    </w:p>
    <w:p w:rsidR="00BA2576" w:rsidRDefault="00FD5D39">
      <w:pPr>
        <w:pStyle w:val="TOC2"/>
        <w:tabs>
          <w:tab w:val="left" w:pos="800"/>
          <w:tab w:val="right" w:leader="dot" w:pos="9062"/>
        </w:tabs>
        <w:rPr>
          <w:rFonts w:asciiTheme="minorHAnsi" w:eastAsiaTheme="minorEastAsia" w:hAnsiTheme="minorHAnsi" w:cstheme="minorBidi"/>
          <w:noProof/>
          <w:sz w:val="22"/>
          <w:szCs w:val="22"/>
          <w:lang w:val="en-US"/>
        </w:rPr>
      </w:pPr>
      <w:hyperlink w:anchor="_Toc475557962" w:history="1">
        <w:r w:rsidR="00BA2576" w:rsidRPr="000F0D2E">
          <w:rPr>
            <w:rStyle w:val="Hyperlink"/>
            <w:rFonts w:cs="Arial"/>
            <w:noProof/>
          </w:rPr>
          <w:t>4.3</w:t>
        </w:r>
        <w:r w:rsidR="00BA2576">
          <w:rPr>
            <w:rFonts w:asciiTheme="minorHAnsi" w:eastAsiaTheme="minorEastAsia" w:hAnsiTheme="minorHAnsi" w:cstheme="minorBidi"/>
            <w:noProof/>
            <w:sz w:val="22"/>
            <w:szCs w:val="22"/>
            <w:lang w:val="en-US"/>
          </w:rPr>
          <w:tab/>
        </w:r>
        <w:r w:rsidR="00BA2576" w:rsidRPr="000F0D2E">
          <w:rPr>
            <w:rStyle w:val="Hyperlink"/>
            <w:rFonts w:cs="Arial"/>
            <w:noProof/>
          </w:rPr>
          <w:t>Matriks Keterunutan</w:t>
        </w:r>
        <w:r w:rsidR="00BA2576">
          <w:rPr>
            <w:noProof/>
            <w:webHidden/>
          </w:rPr>
          <w:tab/>
        </w:r>
        <w:r w:rsidR="00BA2576">
          <w:rPr>
            <w:noProof/>
            <w:webHidden/>
          </w:rPr>
          <w:fldChar w:fldCharType="begin"/>
        </w:r>
        <w:r w:rsidR="00BA2576">
          <w:rPr>
            <w:noProof/>
            <w:webHidden/>
          </w:rPr>
          <w:instrText xml:space="preserve"> PAGEREF _Toc475557962 \h </w:instrText>
        </w:r>
        <w:r w:rsidR="00BA2576">
          <w:rPr>
            <w:noProof/>
            <w:webHidden/>
          </w:rPr>
        </w:r>
        <w:r w:rsidR="00BA2576">
          <w:rPr>
            <w:noProof/>
            <w:webHidden/>
          </w:rPr>
          <w:fldChar w:fldCharType="separate"/>
        </w:r>
        <w:r w:rsidR="00BA2576">
          <w:rPr>
            <w:noProof/>
            <w:webHidden/>
          </w:rPr>
          <w:t>21</w:t>
        </w:r>
        <w:r w:rsidR="00BA2576">
          <w:rPr>
            <w:noProof/>
            <w:webHidden/>
          </w:rPr>
          <w:fldChar w:fldCharType="end"/>
        </w:r>
      </w:hyperlink>
    </w:p>
    <w:p w:rsidR="00BA2576" w:rsidRDefault="00FD5D39">
      <w:pPr>
        <w:pStyle w:val="TOC2"/>
        <w:tabs>
          <w:tab w:val="right" w:leader="dot" w:pos="9062"/>
        </w:tabs>
        <w:rPr>
          <w:rFonts w:asciiTheme="minorHAnsi" w:eastAsiaTheme="minorEastAsia" w:hAnsiTheme="minorHAnsi" w:cstheme="minorBidi"/>
          <w:noProof/>
          <w:sz w:val="22"/>
          <w:szCs w:val="22"/>
          <w:lang w:val="en-US"/>
        </w:rPr>
      </w:pPr>
      <w:hyperlink w:anchor="_Toc475557963" w:history="1">
        <w:r w:rsidR="00BA2576" w:rsidRPr="000F0D2E">
          <w:rPr>
            <w:rStyle w:val="Hyperlink"/>
            <w:rFonts w:cs="Arial"/>
            <w:noProof/>
          </w:rPr>
          <w:t>Lampiran</w:t>
        </w:r>
        <w:r w:rsidR="00BA2576">
          <w:rPr>
            <w:noProof/>
            <w:webHidden/>
          </w:rPr>
          <w:tab/>
        </w:r>
        <w:r w:rsidR="00BA2576">
          <w:rPr>
            <w:noProof/>
            <w:webHidden/>
          </w:rPr>
          <w:fldChar w:fldCharType="begin"/>
        </w:r>
        <w:r w:rsidR="00BA2576">
          <w:rPr>
            <w:noProof/>
            <w:webHidden/>
          </w:rPr>
          <w:instrText xml:space="preserve"> PAGEREF _Toc475557963 \h </w:instrText>
        </w:r>
        <w:r w:rsidR="00BA2576">
          <w:rPr>
            <w:noProof/>
            <w:webHidden/>
          </w:rPr>
        </w:r>
        <w:r w:rsidR="00BA2576">
          <w:rPr>
            <w:noProof/>
            <w:webHidden/>
          </w:rPr>
          <w:fldChar w:fldCharType="separate"/>
        </w:r>
        <w:r w:rsidR="00BA2576">
          <w:rPr>
            <w:noProof/>
            <w:webHidden/>
          </w:rPr>
          <w:t>22</w:t>
        </w:r>
        <w:r w:rsidR="00BA2576">
          <w:rPr>
            <w:noProof/>
            <w:webHidden/>
          </w:rPr>
          <w:fldChar w:fldCharType="end"/>
        </w:r>
      </w:hyperlink>
    </w:p>
    <w:p w:rsidR="00BA2576" w:rsidRDefault="00FD5D39">
      <w:pPr>
        <w:pStyle w:val="TOC3"/>
        <w:tabs>
          <w:tab w:val="right" w:leader="dot" w:pos="9062"/>
        </w:tabs>
        <w:rPr>
          <w:rFonts w:asciiTheme="minorHAnsi" w:eastAsiaTheme="minorEastAsia" w:hAnsiTheme="minorHAnsi" w:cstheme="minorBidi"/>
          <w:noProof/>
          <w:sz w:val="22"/>
          <w:szCs w:val="22"/>
          <w:lang w:val="en-US"/>
        </w:rPr>
      </w:pPr>
      <w:hyperlink w:anchor="_Toc475557964" w:history="1">
        <w:r w:rsidR="00BA2576" w:rsidRPr="000F0D2E">
          <w:rPr>
            <w:rStyle w:val="Hyperlink"/>
            <w:rFonts w:cs="Arial"/>
            <w:noProof/>
          </w:rPr>
          <w:t>Flow Map/Prosedur</w:t>
        </w:r>
        <w:r w:rsidR="00BA2576">
          <w:rPr>
            <w:noProof/>
            <w:webHidden/>
          </w:rPr>
          <w:tab/>
        </w:r>
        <w:r w:rsidR="00BA2576">
          <w:rPr>
            <w:noProof/>
            <w:webHidden/>
          </w:rPr>
          <w:fldChar w:fldCharType="begin"/>
        </w:r>
        <w:r w:rsidR="00BA2576">
          <w:rPr>
            <w:noProof/>
            <w:webHidden/>
          </w:rPr>
          <w:instrText xml:space="preserve"> PAGEREF _Toc475557964 \h </w:instrText>
        </w:r>
        <w:r w:rsidR="00BA2576">
          <w:rPr>
            <w:noProof/>
            <w:webHidden/>
          </w:rPr>
        </w:r>
        <w:r w:rsidR="00BA2576">
          <w:rPr>
            <w:noProof/>
            <w:webHidden/>
          </w:rPr>
          <w:fldChar w:fldCharType="separate"/>
        </w:r>
        <w:r w:rsidR="00BA2576">
          <w:rPr>
            <w:noProof/>
            <w:webHidden/>
          </w:rPr>
          <w:t>22</w:t>
        </w:r>
        <w:r w:rsidR="00BA2576">
          <w:rPr>
            <w:noProof/>
            <w:webHidden/>
          </w:rPr>
          <w:fldChar w:fldCharType="end"/>
        </w:r>
      </w:hyperlink>
    </w:p>
    <w:p w:rsidR="00AF5555" w:rsidRPr="00CB2738" w:rsidRDefault="00AA1892">
      <w:pPr>
        <w:pStyle w:val="Title"/>
        <w:rPr>
          <w:rFonts w:cs="Arial"/>
        </w:rPr>
      </w:pPr>
      <w:r w:rsidRPr="00CB2738">
        <w:rPr>
          <w:rFonts w:cs="Arial"/>
          <w:b w:val="0"/>
          <w:kern w:val="0"/>
          <w:sz w:val="20"/>
        </w:rPr>
        <w:fldChar w:fldCharType="end"/>
      </w:r>
    </w:p>
    <w:p w:rsidR="00AF5555" w:rsidRPr="00FB2A7D" w:rsidRDefault="00AF5555" w:rsidP="009E52F3">
      <w:pPr>
        <w:pStyle w:val="Heading1"/>
        <w:numPr>
          <w:ilvl w:val="0"/>
          <w:numId w:val="0"/>
        </w:numPr>
        <w:jc w:val="center"/>
        <w:rPr>
          <w:rFonts w:cs="Arial"/>
          <w:b w:val="0"/>
        </w:rPr>
      </w:pPr>
      <w:r w:rsidRPr="00CB2738">
        <w:rPr>
          <w:rFonts w:cs="Arial"/>
        </w:rPr>
        <w:br w:type="page"/>
      </w:r>
      <w:bookmarkStart w:id="57" w:name="_Toc475557928"/>
      <w:r w:rsidRPr="00FB2A7D">
        <w:rPr>
          <w:rFonts w:cs="Arial"/>
          <w:b w:val="0"/>
        </w:rPr>
        <w:lastRenderedPageBreak/>
        <w:t>Daftar Gambar</w:t>
      </w:r>
      <w:bookmarkEnd w:id="57"/>
    </w:p>
    <w:p w:rsidR="00BA2576" w:rsidRPr="00BA2576" w:rsidRDefault="00391113">
      <w:pPr>
        <w:pStyle w:val="TableofFigures"/>
        <w:tabs>
          <w:tab w:val="right" w:leader="dot" w:pos="9062"/>
        </w:tabs>
        <w:rPr>
          <w:rFonts w:asciiTheme="minorHAnsi" w:eastAsiaTheme="minorEastAsia" w:hAnsiTheme="minorHAnsi" w:cstheme="minorBidi"/>
          <w:noProof/>
          <w:sz w:val="22"/>
          <w:szCs w:val="22"/>
          <w:lang w:val="en-US"/>
        </w:rPr>
      </w:pPr>
      <w:r w:rsidRPr="00BA2576">
        <w:rPr>
          <w:rFonts w:ascii="Arial" w:hAnsi="Arial" w:cs="Arial"/>
        </w:rPr>
        <w:fldChar w:fldCharType="begin"/>
      </w:r>
      <w:r w:rsidRPr="00BA2576">
        <w:rPr>
          <w:rFonts w:ascii="Arial" w:hAnsi="Arial" w:cs="Arial"/>
        </w:rPr>
        <w:instrText xml:space="preserve"> TOC \h \z \c "Gambar" </w:instrText>
      </w:r>
      <w:r w:rsidRPr="00BA2576">
        <w:rPr>
          <w:rFonts w:ascii="Arial" w:hAnsi="Arial" w:cs="Arial"/>
        </w:rPr>
        <w:fldChar w:fldCharType="separate"/>
      </w:r>
      <w:hyperlink w:anchor="_Toc475557974" w:history="1">
        <w:r w:rsidR="00BA2576" w:rsidRPr="00BA2576">
          <w:rPr>
            <w:rStyle w:val="Hyperlink"/>
            <w:rFonts w:ascii="Arial" w:hAnsi="Arial" w:cs="Arial"/>
            <w:noProof/>
          </w:rPr>
          <w:t>Gambar 3</w:t>
        </w:r>
        <w:r w:rsidR="00BA2576" w:rsidRPr="00BA2576">
          <w:rPr>
            <w:rStyle w:val="Hyperlink"/>
            <w:rFonts w:ascii="Arial" w:hAnsi="Arial" w:cs="Arial"/>
            <w:noProof/>
          </w:rPr>
          <w:noBreakHyphen/>
          <w:t>1</w:t>
        </w:r>
        <w:r w:rsidR="00BA2576" w:rsidRPr="00BA2576">
          <w:rPr>
            <w:rStyle w:val="Hyperlink"/>
            <w:rFonts w:ascii="Arial" w:hAnsi="Arial" w:cs="Arial"/>
            <w:noProof/>
            <w:lang w:val="id-ID"/>
          </w:rPr>
          <w:t>. Tampilan Homepage Cloud Learning</w:t>
        </w:r>
        <w:r w:rsidR="00BA2576" w:rsidRPr="00BA2576">
          <w:rPr>
            <w:noProof/>
            <w:webHidden/>
          </w:rPr>
          <w:tab/>
        </w:r>
        <w:r w:rsidR="00BA2576" w:rsidRPr="00BA2576">
          <w:rPr>
            <w:noProof/>
            <w:webHidden/>
          </w:rPr>
          <w:fldChar w:fldCharType="begin"/>
        </w:r>
        <w:r w:rsidR="00BA2576" w:rsidRPr="00BA2576">
          <w:rPr>
            <w:noProof/>
            <w:webHidden/>
          </w:rPr>
          <w:instrText xml:space="preserve"> PAGEREF _Toc475557974 \h </w:instrText>
        </w:r>
        <w:r w:rsidR="00BA2576" w:rsidRPr="00BA2576">
          <w:rPr>
            <w:noProof/>
            <w:webHidden/>
          </w:rPr>
        </w:r>
        <w:r w:rsidR="00BA2576" w:rsidRPr="00BA2576">
          <w:rPr>
            <w:noProof/>
            <w:webHidden/>
          </w:rPr>
          <w:fldChar w:fldCharType="separate"/>
        </w:r>
        <w:r w:rsidR="00BA2576" w:rsidRPr="00BA2576">
          <w:rPr>
            <w:noProof/>
            <w:webHidden/>
          </w:rPr>
          <w:t>10</w:t>
        </w:r>
        <w:r w:rsidR="00BA2576" w:rsidRPr="00BA2576">
          <w:rPr>
            <w:noProof/>
            <w:webHidden/>
          </w:rPr>
          <w:fldChar w:fldCharType="end"/>
        </w:r>
      </w:hyperlink>
    </w:p>
    <w:p w:rsidR="00BA2576" w:rsidRPr="00BA2576" w:rsidRDefault="00FD5D39">
      <w:pPr>
        <w:pStyle w:val="TableofFigures"/>
        <w:tabs>
          <w:tab w:val="right" w:leader="dot" w:pos="9062"/>
        </w:tabs>
        <w:rPr>
          <w:rFonts w:asciiTheme="minorHAnsi" w:eastAsiaTheme="minorEastAsia" w:hAnsiTheme="minorHAnsi" w:cstheme="minorBidi"/>
          <w:noProof/>
          <w:sz w:val="22"/>
          <w:szCs w:val="22"/>
          <w:lang w:val="en-US"/>
        </w:rPr>
      </w:pPr>
      <w:hyperlink w:anchor="_Toc475557975" w:history="1">
        <w:r w:rsidR="00BA2576" w:rsidRPr="00BA2576">
          <w:rPr>
            <w:rStyle w:val="Hyperlink"/>
            <w:rFonts w:ascii="Arial" w:hAnsi="Arial" w:cs="Arial"/>
            <w:noProof/>
          </w:rPr>
          <w:t>Gambar 3</w:t>
        </w:r>
        <w:r w:rsidR="00BA2576" w:rsidRPr="00BA2576">
          <w:rPr>
            <w:rStyle w:val="Hyperlink"/>
            <w:rFonts w:ascii="Arial" w:hAnsi="Arial" w:cs="Arial"/>
            <w:noProof/>
          </w:rPr>
          <w:noBreakHyphen/>
          <w:t>2</w:t>
        </w:r>
        <w:r w:rsidR="00BA2576" w:rsidRPr="00BA2576">
          <w:rPr>
            <w:rStyle w:val="Hyperlink"/>
            <w:rFonts w:ascii="Arial" w:hAnsi="Arial" w:cs="Arial"/>
            <w:noProof/>
            <w:lang w:val="id-ID"/>
          </w:rPr>
          <w:t>. Client-Server Jaringan</w:t>
        </w:r>
        <w:r w:rsidR="00BA2576" w:rsidRPr="00BA2576">
          <w:rPr>
            <w:noProof/>
            <w:webHidden/>
          </w:rPr>
          <w:tab/>
        </w:r>
        <w:r w:rsidR="00BA2576" w:rsidRPr="00BA2576">
          <w:rPr>
            <w:noProof/>
            <w:webHidden/>
          </w:rPr>
          <w:fldChar w:fldCharType="begin"/>
        </w:r>
        <w:r w:rsidR="00BA2576" w:rsidRPr="00BA2576">
          <w:rPr>
            <w:noProof/>
            <w:webHidden/>
          </w:rPr>
          <w:instrText xml:space="preserve"> PAGEREF _Toc475557975 \h </w:instrText>
        </w:r>
        <w:r w:rsidR="00BA2576" w:rsidRPr="00BA2576">
          <w:rPr>
            <w:noProof/>
            <w:webHidden/>
          </w:rPr>
        </w:r>
        <w:r w:rsidR="00BA2576" w:rsidRPr="00BA2576">
          <w:rPr>
            <w:noProof/>
            <w:webHidden/>
          </w:rPr>
          <w:fldChar w:fldCharType="separate"/>
        </w:r>
        <w:r w:rsidR="00BA2576" w:rsidRPr="00BA2576">
          <w:rPr>
            <w:noProof/>
            <w:webHidden/>
          </w:rPr>
          <w:t>13</w:t>
        </w:r>
        <w:r w:rsidR="00BA2576" w:rsidRPr="00BA2576">
          <w:rPr>
            <w:noProof/>
            <w:webHidden/>
          </w:rPr>
          <w:fldChar w:fldCharType="end"/>
        </w:r>
      </w:hyperlink>
    </w:p>
    <w:p w:rsidR="00BA2576" w:rsidRPr="00BA2576" w:rsidRDefault="00FD5D39">
      <w:pPr>
        <w:pStyle w:val="TableofFigures"/>
        <w:tabs>
          <w:tab w:val="right" w:leader="dot" w:pos="9062"/>
        </w:tabs>
        <w:rPr>
          <w:rFonts w:asciiTheme="minorHAnsi" w:eastAsiaTheme="minorEastAsia" w:hAnsiTheme="minorHAnsi" w:cstheme="minorBidi"/>
          <w:noProof/>
          <w:sz w:val="22"/>
          <w:szCs w:val="22"/>
          <w:lang w:val="en-US"/>
        </w:rPr>
      </w:pPr>
      <w:hyperlink w:anchor="_Toc475557976" w:history="1">
        <w:r w:rsidR="00BA2576" w:rsidRPr="00BA2576">
          <w:rPr>
            <w:rStyle w:val="Hyperlink"/>
            <w:rFonts w:ascii="Arial" w:hAnsi="Arial" w:cs="Arial"/>
            <w:noProof/>
          </w:rPr>
          <w:t>Gambar 3</w:t>
        </w:r>
        <w:r w:rsidR="00BA2576" w:rsidRPr="00BA2576">
          <w:rPr>
            <w:rStyle w:val="Hyperlink"/>
            <w:rFonts w:ascii="Arial" w:hAnsi="Arial" w:cs="Arial"/>
            <w:noProof/>
          </w:rPr>
          <w:noBreakHyphen/>
          <w:t>3</w:t>
        </w:r>
        <w:r w:rsidR="00BA2576" w:rsidRPr="00BA2576">
          <w:rPr>
            <w:rStyle w:val="Hyperlink"/>
            <w:rFonts w:ascii="Arial" w:hAnsi="Arial" w:cs="Arial"/>
            <w:noProof/>
            <w:lang w:val="id-ID"/>
          </w:rPr>
          <w:t>. DFD Level 0</w:t>
        </w:r>
        <w:r w:rsidR="00BA2576" w:rsidRPr="00BA2576">
          <w:rPr>
            <w:noProof/>
            <w:webHidden/>
          </w:rPr>
          <w:tab/>
        </w:r>
        <w:r w:rsidR="00BA2576" w:rsidRPr="00BA2576">
          <w:rPr>
            <w:noProof/>
            <w:webHidden/>
          </w:rPr>
          <w:fldChar w:fldCharType="begin"/>
        </w:r>
        <w:r w:rsidR="00BA2576" w:rsidRPr="00BA2576">
          <w:rPr>
            <w:noProof/>
            <w:webHidden/>
          </w:rPr>
          <w:instrText xml:space="preserve"> PAGEREF _Toc475557976 \h </w:instrText>
        </w:r>
        <w:r w:rsidR="00BA2576" w:rsidRPr="00BA2576">
          <w:rPr>
            <w:noProof/>
            <w:webHidden/>
          </w:rPr>
        </w:r>
        <w:r w:rsidR="00BA2576" w:rsidRPr="00BA2576">
          <w:rPr>
            <w:noProof/>
            <w:webHidden/>
          </w:rPr>
          <w:fldChar w:fldCharType="separate"/>
        </w:r>
        <w:r w:rsidR="00BA2576" w:rsidRPr="00BA2576">
          <w:rPr>
            <w:noProof/>
            <w:webHidden/>
          </w:rPr>
          <w:t>14</w:t>
        </w:r>
        <w:r w:rsidR="00BA2576" w:rsidRPr="00BA2576">
          <w:rPr>
            <w:noProof/>
            <w:webHidden/>
          </w:rPr>
          <w:fldChar w:fldCharType="end"/>
        </w:r>
      </w:hyperlink>
    </w:p>
    <w:p w:rsidR="00BA2576" w:rsidRPr="00BA2576" w:rsidRDefault="00FD5D39">
      <w:pPr>
        <w:pStyle w:val="TableofFigures"/>
        <w:tabs>
          <w:tab w:val="right" w:leader="dot" w:pos="9062"/>
        </w:tabs>
        <w:rPr>
          <w:rFonts w:asciiTheme="minorHAnsi" w:eastAsiaTheme="minorEastAsia" w:hAnsiTheme="minorHAnsi" w:cstheme="minorBidi"/>
          <w:noProof/>
          <w:sz w:val="22"/>
          <w:szCs w:val="22"/>
          <w:lang w:val="en-US"/>
        </w:rPr>
      </w:pPr>
      <w:hyperlink w:anchor="_Toc475557977" w:history="1">
        <w:r w:rsidR="00BA2576" w:rsidRPr="00BA2576">
          <w:rPr>
            <w:rStyle w:val="Hyperlink"/>
            <w:rFonts w:ascii="Arial" w:hAnsi="Arial" w:cs="Arial"/>
            <w:noProof/>
          </w:rPr>
          <w:t>Gambar 3</w:t>
        </w:r>
        <w:r w:rsidR="00BA2576" w:rsidRPr="00BA2576">
          <w:rPr>
            <w:rStyle w:val="Hyperlink"/>
            <w:rFonts w:ascii="Arial" w:hAnsi="Arial" w:cs="Arial"/>
            <w:noProof/>
          </w:rPr>
          <w:noBreakHyphen/>
          <w:t>4</w:t>
        </w:r>
        <w:r w:rsidR="00BA2576" w:rsidRPr="00BA2576">
          <w:rPr>
            <w:rStyle w:val="Hyperlink"/>
            <w:rFonts w:ascii="Arial" w:hAnsi="Arial" w:cs="Arial"/>
            <w:noProof/>
            <w:lang w:val="id-ID"/>
          </w:rPr>
          <w:t>. DFD Level 1</w:t>
        </w:r>
        <w:r w:rsidR="00BA2576" w:rsidRPr="00BA2576">
          <w:rPr>
            <w:noProof/>
            <w:webHidden/>
          </w:rPr>
          <w:tab/>
        </w:r>
        <w:r w:rsidR="00BA2576" w:rsidRPr="00BA2576">
          <w:rPr>
            <w:noProof/>
            <w:webHidden/>
          </w:rPr>
          <w:fldChar w:fldCharType="begin"/>
        </w:r>
        <w:r w:rsidR="00BA2576" w:rsidRPr="00BA2576">
          <w:rPr>
            <w:noProof/>
            <w:webHidden/>
          </w:rPr>
          <w:instrText xml:space="preserve"> PAGEREF _Toc475557977 \h </w:instrText>
        </w:r>
        <w:r w:rsidR="00BA2576" w:rsidRPr="00BA2576">
          <w:rPr>
            <w:noProof/>
            <w:webHidden/>
          </w:rPr>
        </w:r>
        <w:r w:rsidR="00BA2576" w:rsidRPr="00BA2576">
          <w:rPr>
            <w:noProof/>
            <w:webHidden/>
          </w:rPr>
          <w:fldChar w:fldCharType="separate"/>
        </w:r>
        <w:r w:rsidR="00BA2576" w:rsidRPr="00BA2576">
          <w:rPr>
            <w:noProof/>
            <w:webHidden/>
          </w:rPr>
          <w:t>14</w:t>
        </w:r>
        <w:r w:rsidR="00BA2576" w:rsidRPr="00BA2576">
          <w:rPr>
            <w:noProof/>
            <w:webHidden/>
          </w:rPr>
          <w:fldChar w:fldCharType="end"/>
        </w:r>
      </w:hyperlink>
    </w:p>
    <w:p w:rsidR="00BA2576" w:rsidRPr="00BA2576" w:rsidRDefault="00FD5D39">
      <w:pPr>
        <w:pStyle w:val="TableofFigures"/>
        <w:tabs>
          <w:tab w:val="right" w:leader="dot" w:pos="9062"/>
        </w:tabs>
        <w:rPr>
          <w:rFonts w:asciiTheme="minorHAnsi" w:eastAsiaTheme="minorEastAsia" w:hAnsiTheme="minorHAnsi" w:cstheme="minorBidi"/>
          <w:noProof/>
          <w:sz w:val="22"/>
          <w:szCs w:val="22"/>
          <w:lang w:val="en-US"/>
        </w:rPr>
      </w:pPr>
      <w:hyperlink r:id="rId9" w:anchor="_Toc475557978" w:history="1">
        <w:r w:rsidR="00BA2576" w:rsidRPr="00BA2576">
          <w:rPr>
            <w:rStyle w:val="Hyperlink"/>
            <w:rFonts w:ascii="Arial" w:hAnsi="Arial" w:cs="Arial"/>
            <w:noProof/>
          </w:rPr>
          <w:t>Gambar 3</w:t>
        </w:r>
        <w:r w:rsidR="00BA2576" w:rsidRPr="00BA2576">
          <w:rPr>
            <w:rStyle w:val="Hyperlink"/>
            <w:rFonts w:ascii="Arial" w:hAnsi="Arial" w:cs="Arial"/>
            <w:noProof/>
          </w:rPr>
          <w:noBreakHyphen/>
          <w:t>5. DFD Level 2</w:t>
        </w:r>
        <w:r w:rsidR="00BA2576" w:rsidRPr="00BA2576">
          <w:rPr>
            <w:noProof/>
            <w:webHidden/>
          </w:rPr>
          <w:tab/>
        </w:r>
        <w:r w:rsidR="00BA2576" w:rsidRPr="00BA2576">
          <w:rPr>
            <w:noProof/>
            <w:webHidden/>
          </w:rPr>
          <w:fldChar w:fldCharType="begin"/>
        </w:r>
        <w:r w:rsidR="00BA2576" w:rsidRPr="00BA2576">
          <w:rPr>
            <w:noProof/>
            <w:webHidden/>
          </w:rPr>
          <w:instrText xml:space="preserve"> PAGEREF _Toc475557978 \h </w:instrText>
        </w:r>
        <w:r w:rsidR="00BA2576" w:rsidRPr="00BA2576">
          <w:rPr>
            <w:noProof/>
            <w:webHidden/>
          </w:rPr>
        </w:r>
        <w:r w:rsidR="00BA2576" w:rsidRPr="00BA2576">
          <w:rPr>
            <w:noProof/>
            <w:webHidden/>
          </w:rPr>
          <w:fldChar w:fldCharType="separate"/>
        </w:r>
        <w:r w:rsidR="00BA2576" w:rsidRPr="00BA2576">
          <w:rPr>
            <w:noProof/>
            <w:webHidden/>
          </w:rPr>
          <w:t>15</w:t>
        </w:r>
        <w:r w:rsidR="00BA2576" w:rsidRPr="00BA2576">
          <w:rPr>
            <w:noProof/>
            <w:webHidden/>
          </w:rPr>
          <w:fldChar w:fldCharType="end"/>
        </w:r>
      </w:hyperlink>
    </w:p>
    <w:p w:rsidR="00AF5555" w:rsidRPr="00CB2738" w:rsidRDefault="00391113">
      <w:pPr>
        <w:rPr>
          <w:rFonts w:ascii="Arial" w:hAnsi="Arial" w:cs="Arial"/>
        </w:rPr>
      </w:pPr>
      <w:r w:rsidRPr="00BA2576">
        <w:rPr>
          <w:rFonts w:ascii="Arial" w:hAnsi="Arial" w:cs="Arial"/>
        </w:rPr>
        <w:fldChar w:fldCharType="end"/>
      </w:r>
    </w:p>
    <w:p w:rsidR="00AF5555" w:rsidRPr="00CB2738" w:rsidRDefault="00AF5555">
      <w:pPr>
        <w:rPr>
          <w:rFonts w:ascii="Arial" w:hAnsi="Arial" w:cs="Arial"/>
        </w:rPr>
      </w:pPr>
    </w:p>
    <w:p w:rsidR="00AF5555" w:rsidRPr="00CB2738" w:rsidRDefault="00AF5555" w:rsidP="009E52F3">
      <w:pPr>
        <w:pStyle w:val="Heading1"/>
        <w:numPr>
          <w:ilvl w:val="0"/>
          <w:numId w:val="0"/>
        </w:numPr>
        <w:jc w:val="center"/>
        <w:rPr>
          <w:rFonts w:cs="Arial"/>
        </w:rPr>
      </w:pPr>
      <w:bookmarkStart w:id="58" w:name="_Toc475557929"/>
      <w:r w:rsidRPr="00CB2738">
        <w:rPr>
          <w:rFonts w:cs="Arial"/>
        </w:rPr>
        <w:t>Daftar Tabel</w:t>
      </w:r>
      <w:bookmarkEnd w:id="58"/>
    </w:p>
    <w:p w:rsidR="00BA2576" w:rsidRDefault="00391113">
      <w:pPr>
        <w:pStyle w:val="TableofFigures"/>
        <w:tabs>
          <w:tab w:val="right" w:leader="dot" w:pos="9062"/>
        </w:tabs>
        <w:rPr>
          <w:rFonts w:asciiTheme="minorHAnsi" w:eastAsiaTheme="minorEastAsia" w:hAnsiTheme="minorHAnsi" w:cstheme="minorBidi"/>
          <w:noProof/>
          <w:sz w:val="22"/>
          <w:szCs w:val="22"/>
          <w:lang w:val="en-US"/>
        </w:rPr>
      </w:pPr>
      <w:r w:rsidRPr="00CB2738">
        <w:rPr>
          <w:rFonts w:ascii="Arial" w:hAnsi="Arial" w:cs="Arial"/>
        </w:rPr>
        <w:fldChar w:fldCharType="begin"/>
      </w:r>
      <w:r w:rsidRPr="00CB2738">
        <w:rPr>
          <w:rFonts w:ascii="Arial" w:hAnsi="Arial" w:cs="Arial"/>
        </w:rPr>
        <w:instrText xml:space="preserve"> TOC \h \z \c "Tabel" </w:instrText>
      </w:r>
      <w:r w:rsidRPr="00CB2738">
        <w:rPr>
          <w:rFonts w:ascii="Arial" w:hAnsi="Arial" w:cs="Arial"/>
        </w:rPr>
        <w:fldChar w:fldCharType="separate"/>
      </w:r>
      <w:hyperlink w:anchor="_Toc475557987" w:history="1">
        <w:r w:rsidR="00BA2576" w:rsidRPr="00186C7B">
          <w:rPr>
            <w:rStyle w:val="Hyperlink"/>
            <w:rFonts w:ascii="Arial" w:hAnsi="Arial" w:cs="Arial"/>
            <w:noProof/>
          </w:rPr>
          <w:t>Tabel 1 Daftar Definisi dan Akronim</w:t>
        </w:r>
        <w:r w:rsidR="00BA2576">
          <w:rPr>
            <w:noProof/>
            <w:webHidden/>
          </w:rPr>
          <w:tab/>
        </w:r>
        <w:r w:rsidR="00BA2576">
          <w:rPr>
            <w:noProof/>
            <w:webHidden/>
          </w:rPr>
          <w:fldChar w:fldCharType="begin"/>
        </w:r>
        <w:r w:rsidR="00BA2576">
          <w:rPr>
            <w:noProof/>
            <w:webHidden/>
          </w:rPr>
          <w:instrText xml:space="preserve"> PAGEREF _Toc475557987 \h </w:instrText>
        </w:r>
        <w:r w:rsidR="00BA2576">
          <w:rPr>
            <w:noProof/>
            <w:webHidden/>
          </w:rPr>
        </w:r>
        <w:r w:rsidR="00BA2576">
          <w:rPr>
            <w:noProof/>
            <w:webHidden/>
          </w:rPr>
          <w:fldChar w:fldCharType="separate"/>
        </w:r>
        <w:r w:rsidR="00BA2576">
          <w:rPr>
            <w:noProof/>
            <w:webHidden/>
          </w:rPr>
          <w:t>6</w:t>
        </w:r>
        <w:r w:rsidR="00BA2576">
          <w:rPr>
            <w:noProof/>
            <w:webHidden/>
          </w:rPr>
          <w:fldChar w:fldCharType="end"/>
        </w:r>
      </w:hyperlink>
    </w:p>
    <w:p w:rsidR="00BA2576" w:rsidRDefault="00FD5D39">
      <w:pPr>
        <w:pStyle w:val="TableofFigures"/>
        <w:tabs>
          <w:tab w:val="right" w:leader="dot" w:pos="9062"/>
        </w:tabs>
        <w:rPr>
          <w:rFonts w:asciiTheme="minorHAnsi" w:eastAsiaTheme="minorEastAsia" w:hAnsiTheme="minorHAnsi" w:cstheme="minorBidi"/>
          <w:noProof/>
          <w:sz w:val="22"/>
          <w:szCs w:val="22"/>
          <w:lang w:val="en-US"/>
        </w:rPr>
      </w:pPr>
      <w:hyperlink w:anchor="_Toc475557988" w:history="1">
        <w:r w:rsidR="00BA2576" w:rsidRPr="00186C7B">
          <w:rPr>
            <w:rStyle w:val="Hyperlink"/>
            <w:rFonts w:ascii="Arial" w:hAnsi="Arial" w:cs="Arial"/>
            <w:noProof/>
          </w:rPr>
          <w:t>Tabel 2 Daftar Istilah</w:t>
        </w:r>
        <w:r w:rsidR="00BA2576">
          <w:rPr>
            <w:noProof/>
            <w:webHidden/>
          </w:rPr>
          <w:tab/>
        </w:r>
        <w:r w:rsidR="00BA2576">
          <w:rPr>
            <w:noProof/>
            <w:webHidden/>
          </w:rPr>
          <w:fldChar w:fldCharType="begin"/>
        </w:r>
        <w:r w:rsidR="00BA2576">
          <w:rPr>
            <w:noProof/>
            <w:webHidden/>
          </w:rPr>
          <w:instrText xml:space="preserve"> PAGEREF _Toc475557988 \h </w:instrText>
        </w:r>
        <w:r w:rsidR="00BA2576">
          <w:rPr>
            <w:noProof/>
            <w:webHidden/>
          </w:rPr>
        </w:r>
        <w:r w:rsidR="00BA2576">
          <w:rPr>
            <w:noProof/>
            <w:webHidden/>
          </w:rPr>
          <w:fldChar w:fldCharType="separate"/>
        </w:r>
        <w:r w:rsidR="00BA2576">
          <w:rPr>
            <w:noProof/>
            <w:webHidden/>
          </w:rPr>
          <w:t>6</w:t>
        </w:r>
        <w:r w:rsidR="00BA2576">
          <w:rPr>
            <w:noProof/>
            <w:webHidden/>
          </w:rPr>
          <w:fldChar w:fldCharType="end"/>
        </w:r>
      </w:hyperlink>
    </w:p>
    <w:p w:rsidR="00BA2576" w:rsidRDefault="00FD5D39">
      <w:pPr>
        <w:pStyle w:val="TableofFigures"/>
        <w:tabs>
          <w:tab w:val="right" w:leader="dot" w:pos="9062"/>
        </w:tabs>
        <w:rPr>
          <w:rFonts w:asciiTheme="minorHAnsi" w:eastAsiaTheme="minorEastAsia" w:hAnsiTheme="minorHAnsi" w:cstheme="minorBidi"/>
          <w:noProof/>
          <w:sz w:val="22"/>
          <w:szCs w:val="22"/>
          <w:lang w:val="en-US"/>
        </w:rPr>
      </w:pPr>
      <w:hyperlink w:anchor="_Toc475557989" w:history="1">
        <w:r w:rsidR="00BA2576" w:rsidRPr="00186C7B">
          <w:rPr>
            <w:rStyle w:val="Hyperlink"/>
            <w:rFonts w:ascii="Arial" w:hAnsi="Arial" w:cs="Arial"/>
            <w:noProof/>
          </w:rPr>
          <w:t>Tabel 3</w:t>
        </w:r>
        <w:r w:rsidR="00BA2576" w:rsidRPr="00186C7B">
          <w:rPr>
            <w:rStyle w:val="Hyperlink"/>
            <w:rFonts w:ascii="Arial" w:hAnsi="Arial" w:cs="Arial"/>
            <w:noProof/>
            <w:lang w:val="en-US"/>
          </w:rPr>
          <w:t xml:space="preserve"> Karakteristik Pengguna</w:t>
        </w:r>
        <w:r w:rsidR="00BA2576">
          <w:rPr>
            <w:noProof/>
            <w:webHidden/>
          </w:rPr>
          <w:tab/>
        </w:r>
        <w:r w:rsidR="00BA2576">
          <w:rPr>
            <w:noProof/>
            <w:webHidden/>
          </w:rPr>
          <w:fldChar w:fldCharType="begin"/>
        </w:r>
        <w:r w:rsidR="00BA2576">
          <w:rPr>
            <w:noProof/>
            <w:webHidden/>
          </w:rPr>
          <w:instrText xml:space="preserve"> PAGEREF _Toc475557989 \h </w:instrText>
        </w:r>
        <w:r w:rsidR="00BA2576">
          <w:rPr>
            <w:noProof/>
            <w:webHidden/>
          </w:rPr>
        </w:r>
        <w:r w:rsidR="00BA2576">
          <w:rPr>
            <w:noProof/>
            <w:webHidden/>
          </w:rPr>
          <w:fldChar w:fldCharType="separate"/>
        </w:r>
        <w:r w:rsidR="00BA2576">
          <w:rPr>
            <w:noProof/>
            <w:webHidden/>
          </w:rPr>
          <w:t>8</w:t>
        </w:r>
        <w:r w:rsidR="00BA2576">
          <w:rPr>
            <w:noProof/>
            <w:webHidden/>
          </w:rPr>
          <w:fldChar w:fldCharType="end"/>
        </w:r>
      </w:hyperlink>
    </w:p>
    <w:p w:rsidR="00BA2576" w:rsidRDefault="00FD5D39">
      <w:pPr>
        <w:pStyle w:val="TableofFigures"/>
        <w:tabs>
          <w:tab w:val="right" w:leader="dot" w:pos="9062"/>
        </w:tabs>
        <w:rPr>
          <w:rFonts w:asciiTheme="minorHAnsi" w:eastAsiaTheme="minorEastAsia" w:hAnsiTheme="minorHAnsi" w:cstheme="minorBidi"/>
          <w:noProof/>
          <w:sz w:val="22"/>
          <w:szCs w:val="22"/>
          <w:lang w:val="en-US"/>
        </w:rPr>
      </w:pPr>
      <w:hyperlink w:anchor="_Toc475557990" w:history="1">
        <w:r w:rsidR="00BA2576" w:rsidRPr="00186C7B">
          <w:rPr>
            <w:rStyle w:val="Hyperlink"/>
            <w:rFonts w:ascii="Arial" w:hAnsi="Arial" w:cs="Arial"/>
            <w:noProof/>
          </w:rPr>
          <w:t>Tabel 4 Batasan-batasan</w:t>
        </w:r>
        <w:r w:rsidR="00BA2576">
          <w:rPr>
            <w:noProof/>
            <w:webHidden/>
          </w:rPr>
          <w:tab/>
        </w:r>
        <w:r w:rsidR="00BA2576">
          <w:rPr>
            <w:noProof/>
            <w:webHidden/>
          </w:rPr>
          <w:fldChar w:fldCharType="begin"/>
        </w:r>
        <w:r w:rsidR="00BA2576">
          <w:rPr>
            <w:noProof/>
            <w:webHidden/>
          </w:rPr>
          <w:instrText xml:space="preserve"> PAGEREF _Toc475557990 \h </w:instrText>
        </w:r>
        <w:r w:rsidR="00BA2576">
          <w:rPr>
            <w:noProof/>
            <w:webHidden/>
          </w:rPr>
        </w:r>
        <w:r w:rsidR="00BA2576">
          <w:rPr>
            <w:noProof/>
            <w:webHidden/>
          </w:rPr>
          <w:fldChar w:fldCharType="separate"/>
        </w:r>
        <w:r w:rsidR="00BA2576">
          <w:rPr>
            <w:noProof/>
            <w:webHidden/>
          </w:rPr>
          <w:t>8</w:t>
        </w:r>
        <w:r w:rsidR="00BA2576">
          <w:rPr>
            <w:noProof/>
            <w:webHidden/>
          </w:rPr>
          <w:fldChar w:fldCharType="end"/>
        </w:r>
      </w:hyperlink>
    </w:p>
    <w:p w:rsidR="00BA2576" w:rsidRDefault="00FD5D39">
      <w:pPr>
        <w:pStyle w:val="TableofFigures"/>
        <w:tabs>
          <w:tab w:val="right" w:leader="dot" w:pos="9062"/>
        </w:tabs>
        <w:rPr>
          <w:rFonts w:asciiTheme="minorHAnsi" w:eastAsiaTheme="minorEastAsia" w:hAnsiTheme="minorHAnsi" w:cstheme="minorBidi"/>
          <w:noProof/>
          <w:sz w:val="22"/>
          <w:szCs w:val="22"/>
          <w:lang w:val="en-US"/>
        </w:rPr>
      </w:pPr>
      <w:hyperlink w:anchor="_Toc475557991" w:history="1">
        <w:r w:rsidR="00BA2576" w:rsidRPr="00186C7B">
          <w:rPr>
            <w:rStyle w:val="Hyperlink"/>
            <w:rFonts w:ascii="Arial" w:hAnsi="Arial" w:cs="Arial"/>
            <w:noProof/>
          </w:rPr>
          <w:t>Tabel 5 Perangkat Lunak</w:t>
        </w:r>
        <w:r w:rsidR="00BA2576">
          <w:rPr>
            <w:noProof/>
            <w:webHidden/>
          </w:rPr>
          <w:tab/>
        </w:r>
        <w:r w:rsidR="00BA2576">
          <w:rPr>
            <w:noProof/>
            <w:webHidden/>
          </w:rPr>
          <w:fldChar w:fldCharType="begin"/>
        </w:r>
        <w:r w:rsidR="00BA2576">
          <w:rPr>
            <w:noProof/>
            <w:webHidden/>
          </w:rPr>
          <w:instrText xml:space="preserve"> PAGEREF _Toc475557991 \h </w:instrText>
        </w:r>
        <w:r w:rsidR="00BA2576">
          <w:rPr>
            <w:noProof/>
            <w:webHidden/>
          </w:rPr>
        </w:r>
        <w:r w:rsidR="00BA2576">
          <w:rPr>
            <w:noProof/>
            <w:webHidden/>
          </w:rPr>
          <w:fldChar w:fldCharType="separate"/>
        </w:r>
        <w:r w:rsidR="00BA2576">
          <w:rPr>
            <w:noProof/>
            <w:webHidden/>
          </w:rPr>
          <w:t>12</w:t>
        </w:r>
        <w:r w:rsidR="00BA2576">
          <w:rPr>
            <w:noProof/>
            <w:webHidden/>
          </w:rPr>
          <w:fldChar w:fldCharType="end"/>
        </w:r>
      </w:hyperlink>
    </w:p>
    <w:p w:rsidR="00AF5555" w:rsidRPr="00CB2738" w:rsidRDefault="00391113">
      <w:pPr>
        <w:rPr>
          <w:rFonts w:ascii="Arial" w:hAnsi="Arial" w:cs="Arial"/>
        </w:rPr>
      </w:pPr>
      <w:r w:rsidRPr="00CB2738">
        <w:rPr>
          <w:rFonts w:ascii="Arial" w:hAnsi="Arial" w:cs="Arial"/>
        </w:rPr>
        <w:fldChar w:fldCharType="end"/>
      </w:r>
    </w:p>
    <w:p w:rsidR="00AF5555" w:rsidRPr="00CB2738" w:rsidRDefault="00AF5555" w:rsidP="009E52F3">
      <w:pPr>
        <w:pStyle w:val="Heading1"/>
        <w:numPr>
          <w:ilvl w:val="0"/>
          <w:numId w:val="0"/>
        </w:numPr>
        <w:jc w:val="center"/>
        <w:rPr>
          <w:rFonts w:cs="Arial"/>
        </w:rPr>
      </w:pPr>
      <w:bookmarkStart w:id="59" w:name="_Toc475557930"/>
      <w:r w:rsidRPr="00CB2738">
        <w:rPr>
          <w:rFonts w:cs="Arial"/>
        </w:rPr>
        <w:t>Daftar Lampiran</w:t>
      </w:r>
      <w:bookmarkEnd w:id="59"/>
    </w:p>
    <w:p w:rsidR="00C46D97" w:rsidRPr="00CB2738" w:rsidRDefault="00C46D97" w:rsidP="00C46D97">
      <w:pPr>
        <w:tabs>
          <w:tab w:val="left" w:pos="1935"/>
        </w:tabs>
        <w:rPr>
          <w:rFonts w:ascii="Arial" w:hAnsi="Arial" w:cs="Arial"/>
        </w:rPr>
      </w:pPr>
      <w:r w:rsidRPr="00CB2738">
        <w:rPr>
          <w:rFonts w:ascii="Arial" w:hAnsi="Arial" w:cs="Arial"/>
        </w:rPr>
        <w:tab/>
      </w:r>
    </w:p>
    <w:p w:rsidR="00BA2576" w:rsidRDefault="00C46D97">
      <w:pPr>
        <w:pStyle w:val="TableofFigures"/>
        <w:tabs>
          <w:tab w:val="right" w:leader="dot" w:pos="9062"/>
        </w:tabs>
        <w:rPr>
          <w:rFonts w:asciiTheme="minorHAnsi" w:eastAsiaTheme="minorEastAsia" w:hAnsiTheme="minorHAnsi" w:cstheme="minorBidi"/>
          <w:noProof/>
          <w:sz w:val="22"/>
          <w:szCs w:val="22"/>
          <w:lang w:val="en-US"/>
        </w:rPr>
      </w:pPr>
      <w:r w:rsidRPr="00CB2738">
        <w:rPr>
          <w:rFonts w:ascii="Arial" w:hAnsi="Arial" w:cs="Arial"/>
        </w:rPr>
        <w:fldChar w:fldCharType="begin"/>
      </w:r>
      <w:r w:rsidRPr="00CB2738">
        <w:rPr>
          <w:rFonts w:ascii="Arial" w:hAnsi="Arial" w:cs="Arial"/>
        </w:rPr>
        <w:instrText xml:space="preserve"> TOC \h \z \c "Lampiran" </w:instrText>
      </w:r>
      <w:r w:rsidRPr="00CB2738">
        <w:rPr>
          <w:rFonts w:ascii="Arial" w:hAnsi="Arial" w:cs="Arial"/>
        </w:rPr>
        <w:fldChar w:fldCharType="separate"/>
      </w:r>
      <w:hyperlink w:anchor="_Toc475557993" w:history="1">
        <w:r w:rsidR="00BA2576" w:rsidRPr="00D952D8">
          <w:rPr>
            <w:rStyle w:val="Hyperlink"/>
            <w:rFonts w:ascii="Arial" w:hAnsi="Arial" w:cs="Arial"/>
            <w:noProof/>
          </w:rPr>
          <w:t>Lampiran 1 Flow Map / Prosedur</w:t>
        </w:r>
        <w:r w:rsidR="00BA2576">
          <w:rPr>
            <w:noProof/>
            <w:webHidden/>
          </w:rPr>
          <w:tab/>
        </w:r>
        <w:r w:rsidR="00BA2576">
          <w:rPr>
            <w:noProof/>
            <w:webHidden/>
          </w:rPr>
          <w:fldChar w:fldCharType="begin"/>
        </w:r>
        <w:r w:rsidR="00BA2576">
          <w:rPr>
            <w:noProof/>
            <w:webHidden/>
          </w:rPr>
          <w:instrText xml:space="preserve"> PAGEREF _Toc475557993 \h </w:instrText>
        </w:r>
        <w:r w:rsidR="00BA2576">
          <w:rPr>
            <w:noProof/>
            <w:webHidden/>
          </w:rPr>
        </w:r>
        <w:r w:rsidR="00BA2576">
          <w:rPr>
            <w:noProof/>
            <w:webHidden/>
          </w:rPr>
          <w:fldChar w:fldCharType="separate"/>
        </w:r>
        <w:r w:rsidR="00BA2576">
          <w:rPr>
            <w:noProof/>
            <w:webHidden/>
          </w:rPr>
          <w:t>22</w:t>
        </w:r>
        <w:r w:rsidR="00BA2576">
          <w:rPr>
            <w:noProof/>
            <w:webHidden/>
          </w:rPr>
          <w:fldChar w:fldCharType="end"/>
        </w:r>
      </w:hyperlink>
    </w:p>
    <w:p w:rsidR="00AF5555" w:rsidRPr="00CB2738" w:rsidRDefault="00C46D97" w:rsidP="00C46D97">
      <w:pPr>
        <w:rPr>
          <w:rFonts w:ascii="Arial" w:hAnsi="Arial" w:cs="Arial"/>
        </w:rPr>
      </w:pPr>
      <w:r w:rsidRPr="00CB2738">
        <w:rPr>
          <w:rFonts w:ascii="Arial" w:hAnsi="Arial" w:cs="Arial"/>
        </w:rPr>
        <w:fldChar w:fldCharType="end"/>
      </w:r>
    </w:p>
    <w:p w:rsidR="00AF5555" w:rsidRPr="00CB2738" w:rsidRDefault="00AF5555">
      <w:pPr>
        <w:rPr>
          <w:rFonts w:ascii="Arial" w:hAnsi="Arial" w:cs="Arial"/>
        </w:rPr>
      </w:pPr>
    </w:p>
    <w:p w:rsidR="00AF5555" w:rsidRPr="00CB2738" w:rsidRDefault="00AF5555">
      <w:pPr>
        <w:pStyle w:val="Heading1"/>
        <w:numPr>
          <w:ilvl w:val="0"/>
          <w:numId w:val="0"/>
        </w:numPr>
        <w:rPr>
          <w:rFonts w:cs="Arial"/>
        </w:rPr>
      </w:pPr>
      <w:r w:rsidRPr="00CB2738">
        <w:rPr>
          <w:rFonts w:cs="Arial"/>
        </w:rPr>
        <w:br w:type="page"/>
      </w:r>
      <w:bookmarkStart w:id="60" w:name="_Toc473958252"/>
      <w:bookmarkStart w:id="61" w:name="_Toc473531835"/>
      <w:bookmarkStart w:id="62" w:name="_Toc473541294"/>
      <w:bookmarkStart w:id="63" w:name="_Toc475557931"/>
      <w:r w:rsidRPr="00CB2738">
        <w:rPr>
          <w:rFonts w:cs="Arial"/>
        </w:rPr>
        <w:lastRenderedPageBreak/>
        <w:t>1. Pendahuluan</w:t>
      </w:r>
      <w:bookmarkEnd w:id="60"/>
      <w:bookmarkEnd w:id="61"/>
      <w:bookmarkEnd w:id="62"/>
      <w:bookmarkEnd w:id="63"/>
    </w:p>
    <w:p w:rsidR="00AF5555" w:rsidRPr="00CB2738" w:rsidRDefault="00AF5555">
      <w:pPr>
        <w:rPr>
          <w:rFonts w:ascii="Arial" w:hAnsi="Arial" w:cs="Arial"/>
        </w:rPr>
      </w:pPr>
    </w:p>
    <w:p w:rsidR="00AF5555" w:rsidRDefault="00AF5555">
      <w:pPr>
        <w:pStyle w:val="Heading2"/>
        <w:rPr>
          <w:rFonts w:cs="Arial"/>
        </w:rPr>
      </w:pPr>
      <w:bookmarkStart w:id="64" w:name="_Toc473958253"/>
      <w:bookmarkStart w:id="65" w:name="_Toc473531836"/>
      <w:bookmarkStart w:id="66" w:name="_Toc473541295"/>
      <w:bookmarkStart w:id="67" w:name="_Toc475557932"/>
      <w:r w:rsidRPr="00CB2738">
        <w:rPr>
          <w:rFonts w:cs="Arial"/>
        </w:rPr>
        <w:t>Tujuan Penulisan Dokumen</w:t>
      </w:r>
      <w:bookmarkEnd w:id="64"/>
      <w:bookmarkEnd w:id="65"/>
      <w:bookmarkEnd w:id="66"/>
      <w:bookmarkEnd w:id="67"/>
    </w:p>
    <w:p w:rsidR="00B75AA6" w:rsidRPr="00B75AA6" w:rsidRDefault="00B75AA6" w:rsidP="00B75AA6"/>
    <w:p w:rsidR="00AF5555" w:rsidRDefault="005B7D56" w:rsidP="00E80E6E">
      <w:pPr>
        <w:ind w:left="540" w:firstLine="720"/>
        <w:jc w:val="both"/>
        <w:rPr>
          <w:rFonts w:ascii="Arial" w:hAnsi="Arial" w:cs="Arial"/>
        </w:rPr>
      </w:pPr>
      <w:r w:rsidRPr="00CB2738">
        <w:rPr>
          <w:rFonts w:ascii="Arial" w:hAnsi="Arial" w:cs="Arial"/>
        </w:rPr>
        <w:t>Tujuan dari penulisan dokumen ini yaitu sebagai dokumentasi dari segala aktivitas yang dilakukan kelompok kami selama pengerjaan aplikasi Cloud-Learning pembelajaran online berbasis web. Adapun tujuan dari aplikasi ini adalah untuk menjembatani antara dosen dengan mahasiswa sehingga memudahkan kedua pihak dalam proses pembelajaran sehari-hari. Proyek ini dikatakan berhasil apabila aplikasi e-learning ini dapat digunakan oleh dosen dan mahasiswa, serta dapat dirasakan manfaatnya oleh dosen dan mahasiswa.</w:t>
      </w:r>
    </w:p>
    <w:p w:rsidR="00B75AA6" w:rsidRPr="00CB2738" w:rsidRDefault="00B75AA6" w:rsidP="00E80E6E">
      <w:pPr>
        <w:ind w:left="540" w:firstLine="720"/>
        <w:jc w:val="both"/>
        <w:rPr>
          <w:rFonts w:ascii="Arial" w:hAnsi="Arial" w:cs="Arial"/>
          <w:lang w:val="id-ID"/>
        </w:rPr>
      </w:pPr>
    </w:p>
    <w:p w:rsidR="006B5F86" w:rsidRPr="00CB2738" w:rsidRDefault="000A00E7" w:rsidP="008D4052">
      <w:pPr>
        <w:pStyle w:val="Heading2"/>
        <w:rPr>
          <w:rFonts w:cs="Arial"/>
        </w:rPr>
      </w:pPr>
      <w:bookmarkStart w:id="68" w:name="_Toc473958255"/>
      <w:bookmarkStart w:id="69" w:name="_Toc473531838"/>
      <w:bookmarkStart w:id="70" w:name="_Toc473541297"/>
      <w:bookmarkStart w:id="71" w:name="_Toc475557933"/>
      <w:bookmarkStart w:id="72" w:name="_Toc473958254"/>
      <w:bookmarkStart w:id="73" w:name="_Toc473531837"/>
      <w:bookmarkStart w:id="74" w:name="_Toc473541296"/>
      <w:r w:rsidRPr="00CB2738">
        <w:rPr>
          <w:rFonts w:cs="Arial"/>
        </w:rPr>
        <w:t>Definisi, Singkatan</w:t>
      </w:r>
      <w:bookmarkEnd w:id="68"/>
      <w:r w:rsidRPr="00CB2738">
        <w:rPr>
          <w:rFonts w:cs="Arial"/>
        </w:rPr>
        <w:t>, dan Akronim</w:t>
      </w:r>
      <w:bookmarkEnd w:id="69"/>
      <w:bookmarkEnd w:id="70"/>
      <w:bookmarkEnd w:id="71"/>
    </w:p>
    <w:p w:rsidR="008D4052" w:rsidRPr="00CB2738" w:rsidRDefault="008D4052" w:rsidP="008D4052">
      <w:pPr>
        <w:rPr>
          <w:rFonts w:ascii="Arial" w:hAnsi="Arial" w:cs="Arial"/>
        </w:rPr>
      </w:pPr>
    </w:p>
    <w:p w:rsidR="008D4052" w:rsidRPr="00CB2738" w:rsidRDefault="008D4052" w:rsidP="008D4052">
      <w:pPr>
        <w:pStyle w:val="Caption"/>
        <w:keepNext/>
        <w:jc w:val="center"/>
        <w:rPr>
          <w:rFonts w:ascii="Arial" w:hAnsi="Arial" w:cs="Arial"/>
        </w:rPr>
      </w:pPr>
      <w:bookmarkStart w:id="75" w:name="_Toc475557987"/>
      <w:r w:rsidRPr="00CB2738">
        <w:rPr>
          <w:rFonts w:ascii="Arial" w:hAnsi="Arial" w:cs="Arial"/>
        </w:rPr>
        <w:t xml:space="preserve">Tabel </w:t>
      </w:r>
      <w:r w:rsidRPr="00CB2738">
        <w:rPr>
          <w:rFonts w:ascii="Arial" w:hAnsi="Arial" w:cs="Arial"/>
        </w:rPr>
        <w:fldChar w:fldCharType="begin"/>
      </w:r>
      <w:r w:rsidRPr="00CB2738">
        <w:rPr>
          <w:rFonts w:ascii="Arial" w:hAnsi="Arial" w:cs="Arial"/>
        </w:rPr>
        <w:instrText xml:space="preserve"> SEQ Tabel \* ARABIC </w:instrText>
      </w:r>
      <w:r w:rsidRPr="00CB2738">
        <w:rPr>
          <w:rFonts w:ascii="Arial" w:hAnsi="Arial" w:cs="Arial"/>
        </w:rPr>
        <w:fldChar w:fldCharType="separate"/>
      </w:r>
      <w:r w:rsidR="004C47B5" w:rsidRPr="00CB2738">
        <w:rPr>
          <w:rFonts w:ascii="Arial" w:hAnsi="Arial" w:cs="Arial"/>
          <w:noProof/>
        </w:rPr>
        <w:t>1</w:t>
      </w:r>
      <w:r w:rsidRPr="00CB2738">
        <w:rPr>
          <w:rFonts w:ascii="Arial" w:hAnsi="Arial" w:cs="Arial"/>
        </w:rPr>
        <w:fldChar w:fldCharType="end"/>
      </w:r>
      <w:r w:rsidRPr="00CB2738">
        <w:rPr>
          <w:rFonts w:ascii="Arial" w:hAnsi="Arial" w:cs="Arial"/>
        </w:rPr>
        <w:t xml:space="preserve"> Daftar Definisi dan Akronim</w:t>
      </w:r>
      <w:bookmarkEnd w:id="75"/>
    </w:p>
    <w:tbl>
      <w:tblPr>
        <w:tblStyle w:val="TableGrid"/>
        <w:tblW w:w="0" w:type="auto"/>
        <w:tblInd w:w="576" w:type="dxa"/>
        <w:tblLook w:val="04A0" w:firstRow="1" w:lastRow="0" w:firstColumn="1" w:lastColumn="0" w:noHBand="0" w:noVBand="1"/>
      </w:tblPr>
      <w:tblGrid>
        <w:gridCol w:w="4223"/>
        <w:gridCol w:w="4263"/>
      </w:tblGrid>
      <w:tr w:rsidR="000C2FC1" w:rsidRPr="00CB2738" w:rsidTr="003878D6">
        <w:tc>
          <w:tcPr>
            <w:tcW w:w="4223" w:type="dxa"/>
          </w:tcPr>
          <w:p w:rsidR="000C2FC1" w:rsidRPr="00CB2738" w:rsidRDefault="003A46EB" w:rsidP="006951B2">
            <w:pPr>
              <w:jc w:val="center"/>
              <w:rPr>
                <w:rFonts w:ascii="Arial" w:hAnsi="Arial" w:cs="Arial"/>
                <w:b/>
              </w:rPr>
            </w:pPr>
            <w:r w:rsidRPr="00CB2738">
              <w:rPr>
                <w:rFonts w:ascii="Arial" w:hAnsi="Arial" w:cs="Arial"/>
                <w:b/>
              </w:rPr>
              <w:t>Kata Kunci atau Frase</w:t>
            </w:r>
          </w:p>
        </w:tc>
        <w:tc>
          <w:tcPr>
            <w:tcW w:w="4263" w:type="dxa"/>
          </w:tcPr>
          <w:p w:rsidR="000C2FC1" w:rsidRPr="00CB2738" w:rsidRDefault="003A46EB" w:rsidP="00104527">
            <w:pPr>
              <w:jc w:val="center"/>
              <w:rPr>
                <w:rFonts w:ascii="Arial" w:hAnsi="Arial" w:cs="Arial"/>
                <w:b/>
              </w:rPr>
            </w:pPr>
            <w:r w:rsidRPr="00CB2738">
              <w:rPr>
                <w:rFonts w:ascii="Arial" w:hAnsi="Arial" w:cs="Arial"/>
                <w:b/>
              </w:rPr>
              <w:t>Definisi dan</w:t>
            </w:r>
            <w:r w:rsidR="00104527" w:rsidRPr="00CB2738">
              <w:rPr>
                <w:rFonts w:ascii="Arial" w:hAnsi="Arial" w:cs="Arial"/>
                <w:b/>
              </w:rPr>
              <w:t xml:space="preserve"> </w:t>
            </w:r>
            <w:r w:rsidRPr="00CB2738">
              <w:rPr>
                <w:rFonts w:ascii="Arial" w:hAnsi="Arial" w:cs="Arial"/>
                <w:b/>
              </w:rPr>
              <w:t>atau akronim</w:t>
            </w:r>
          </w:p>
        </w:tc>
      </w:tr>
      <w:tr w:rsidR="000C2FC1" w:rsidRPr="00CB2738" w:rsidTr="003878D6">
        <w:tc>
          <w:tcPr>
            <w:tcW w:w="4223" w:type="dxa"/>
          </w:tcPr>
          <w:p w:rsidR="000C2FC1" w:rsidRPr="00CB2738" w:rsidRDefault="003A46EB" w:rsidP="000C2FC1">
            <w:pPr>
              <w:rPr>
                <w:rFonts w:ascii="Arial" w:hAnsi="Arial" w:cs="Arial"/>
              </w:rPr>
            </w:pPr>
            <w:r w:rsidRPr="00CB2738">
              <w:rPr>
                <w:rFonts w:ascii="Arial" w:hAnsi="Arial" w:cs="Arial"/>
              </w:rPr>
              <w:t>SRS</w:t>
            </w:r>
          </w:p>
        </w:tc>
        <w:tc>
          <w:tcPr>
            <w:tcW w:w="4263" w:type="dxa"/>
          </w:tcPr>
          <w:p w:rsidR="000C2FC1" w:rsidRPr="00CB2738" w:rsidRDefault="003A46EB" w:rsidP="000C2FC1">
            <w:pPr>
              <w:rPr>
                <w:rFonts w:ascii="Arial" w:hAnsi="Arial" w:cs="Arial"/>
                <w:i/>
              </w:rPr>
            </w:pPr>
            <w:r w:rsidRPr="00CB2738">
              <w:rPr>
                <w:rFonts w:ascii="Arial" w:hAnsi="Arial" w:cs="Arial"/>
                <w:i/>
              </w:rPr>
              <w:t>Software Requirement Spesification</w:t>
            </w:r>
          </w:p>
        </w:tc>
      </w:tr>
      <w:tr w:rsidR="000C2FC1" w:rsidRPr="00CB2738" w:rsidTr="003878D6">
        <w:tc>
          <w:tcPr>
            <w:tcW w:w="4223" w:type="dxa"/>
          </w:tcPr>
          <w:p w:rsidR="000C2FC1" w:rsidRPr="00CB2738" w:rsidRDefault="003A46EB" w:rsidP="000C2FC1">
            <w:pPr>
              <w:rPr>
                <w:rFonts w:ascii="Arial" w:hAnsi="Arial" w:cs="Arial"/>
              </w:rPr>
            </w:pPr>
            <w:r w:rsidRPr="00CB2738">
              <w:rPr>
                <w:rFonts w:ascii="Arial" w:hAnsi="Arial" w:cs="Arial"/>
              </w:rPr>
              <w:t>SKPL</w:t>
            </w:r>
          </w:p>
        </w:tc>
        <w:tc>
          <w:tcPr>
            <w:tcW w:w="4263" w:type="dxa"/>
          </w:tcPr>
          <w:p w:rsidR="000C2FC1" w:rsidRPr="00CB2738" w:rsidRDefault="003A46EB" w:rsidP="000C2FC1">
            <w:pPr>
              <w:rPr>
                <w:rFonts w:ascii="Arial" w:hAnsi="Arial" w:cs="Arial"/>
              </w:rPr>
            </w:pPr>
            <w:r w:rsidRPr="00CB2738">
              <w:rPr>
                <w:rFonts w:ascii="Arial" w:hAnsi="Arial" w:cs="Arial"/>
              </w:rPr>
              <w:t>Spesifikasi Kebutuhan Perangkat Lunak</w:t>
            </w:r>
          </w:p>
        </w:tc>
      </w:tr>
      <w:tr w:rsidR="0092097B" w:rsidRPr="00CB2738" w:rsidTr="003878D6">
        <w:tc>
          <w:tcPr>
            <w:tcW w:w="4223" w:type="dxa"/>
          </w:tcPr>
          <w:p w:rsidR="0092097B" w:rsidRPr="00CB2738" w:rsidRDefault="0092097B" w:rsidP="000C2FC1">
            <w:pPr>
              <w:rPr>
                <w:rFonts w:ascii="Arial" w:hAnsi="Arial" w:cs="Arial"/>
              </w:rPr>
            </w:pPr>
            <w:r>
              <w:rPr>
                <w:rFonts w:ascii="Arial" w:hAnsi="Arial" w:cs="Arial"/>
              </w:rPr>
              <w:t>DFD</w:t>
            </w:r>
          </w:p>
        </w:tc>
        <w:tc>
          <w:tcPr>
            <w:tcW w:w="4263" w:type="dxa"/>
          </w:tcPr>
          <w:p w:rsidR="0092097B" w:rsidRPr="005640F6" w:rsidRDefault="0092097B" w:rsidP="000C2FC1">
            <w:pPr>
              <w:rPr>
                <w:rFonts w:ascii="Arial" w:hAnsi="Arial" w:cs="Arial"/>
                <w:i/>
              </w:rPr>
            </w:pPr>
            <w:r w:rsidRPr="005640F6">
              <w:rPr>
                <w:rFonts w:ascii="Arial" w:hAnsi="Arial" w:cs="Arial"/>
                <w:i/>
              </w:rPr>
              <w:t>Data Flow Diagram</w:t>
            </w:r>
          </w:p>
        </w:tc>
      </w:tr>
      <w:tr w:rsidR="0092097B" w:rsidRPr="00CB2738" w:rsidTr="003878D6">
        <w:tc>
          <w:tcPr>
            <w:tcW w:w="4223" w:type="dxa"/>
          </w:tcPr>
          <w:p w:rsidR="0092097B" w:rsidRDefault="0092097B" w:rsidP="000C2FC1">
            <w:pPr>
              <w:rPr>
                <w:rFonts w:ascii="Arial" w:hAnsi="Arial" w:cs="Arial"/>
              </w:rPr>
            </w:pPr>
            <w:r>
              <w:rPr>
                <w:rFonts w:ascii="Arial" w:hAnsi="Arial" w:cs="Arial"/>
              </w:rPr>
              <w:t>ERD</w:t>
            </w:r>
          </w:p>
        </w:tc>
        <w:tc>
          <w:tcPr>
            <w:tcW w:w="4263" w:type="dxa"/>
          </w:tcPr>
          <w:p w:rsidR="0092097B" w:rsidRPr="005640F6" w:rsidRDefault="0092097B" w:rsidP="000C2FC1">
            <w:pPr>
              <w:rPr>
                <w:rFonts w:ascii="Arial" w:hAnsi="Arial" w:cs="Arial"/>
                <w:i/>
              </w:rPr>
            </w:pPr>
            <w:r w:rsidRPr="005640F6">
              <w:rPr>
                <w:rFonts w:ascii="Arial" w:hAnsi="Arial" w:cs="Arial"/>
                <w:i/>
              </w:rPr>
              <w:t>Entity Relationship Diagram</w:t>
            </w:r>
          </w:p>
        </w:tc>
      </w:tr>
      <w:tr w:rsidR="0092097B" w:rsidRPr="00CB2738" w:rsidTr="003878D6">
        <w:tc>
          <w:tcPr>
            <w:tcW w:w="4223" w:type="dxa"/>
          </w:tcPr>
          <w:p w:rsidR="0092097B" w:rsidRDefault="005640F6" w:rsidP="000C2FC1">
            <w:pPr>
              <w:rPr>
                <w:rFonts w:ascii="Arial" w:hAnsi="Arial" w:cs="Arial"/>
              </w:rPr>
            </w:pPr>
            <w:r>
              <w:rPr>
                <w:rFonts w:ascii="Arial" w:hAnsi="Arial" w:cs="Arial"/>
              </w:rPr>
              <w:t>STD</w:t>
            </w:r>
          </w:p>
        </w:tc>
        <w:tc>
          <w:tcPr>
            <w:tcW w:w="4263" w:type="dxa"/>
          </w:tcPr>
          <w:p w:rsidR="0092097B" w:rsidRPr="005640F6" w:rsidRDefault="005640F6" w:rsidP="000C2FC1">
            <w:pPr>
              <w:rPr>
                <w:rFonts w:ascii="Arial" w:hAnsi="Arial" w:cs="Arial"/>
                <w:i/>
              </w:rPr>
            </w:pPr>
            <w:r w:rsidRPr="005640F6">
              <w:rPr>
                <w:rFonts w:ascii="Arial" w:hAnsi="Arial" w:cs="Arial"/>
                <w:i/>
              </w:rPr>
              <w:t>State Transition Diagram</w:t>
            </w:r>
          </w:p>
        </w:tc>
      </w:tr>
    </w:tbl>
    <w:p w:rsidR="006B5F86" w:rsidRPr="00CB2738" w:rsidRDefault="006B5F86" w:rsidP="008D4052">
      <w:pPr>
        <w:pStyle w:val="Caption"/>
        <w:keepNext/>
        <w:rPr>
          <w:rFonts w:ascii="Arial" w:hAnsi="Arial" w:cs="Arial"/>
        </w:rPr>
      </w:pPr>
    </w:p>
    <w:p w:rsidR="008D4052" w:rsidRPr="00CB2738" w:rsidRDefault="008D4052" w:rsidP="008D4052">
      <w:pPr>
        <w:pStyle w:val="Caption"/>
        <w:keepNext/>
        <w:jc w:val="center"/>
        <w:rPr>
          <w:rFonts w:ascii="Arial" w:hAnsi="Arial" w:cs="Arial"/>
        </w:rPr>
      </w:pPr>
      <w:bookmarkStart w:id="76" w:name="_Toc475557988"/>
      <w:r w:rsidRPr="00CB2738">
        <w:rPr>
          <w:rFonts w:ascii="Arial" w:hAnsi="Arial" w:cs="Arial"/>
        </w:rPr>
        <w:t xml:space="preserve">Tabel </w:t>
      </w:r>
      <w:r w:rsidRPr="00CB2738">
        <w:rPr>
          <w:rFonts w:ascii="Arial" w:hAnsi="Arial" w:cs="Arial"/>
        </w:rPr>
        <w:fldChar w:fldCharType="begin"/>
      </w:r>
      <w:r w:rsidRPr="00CB2738">
        <w:rPr>
          <w:rFonts w:ascii="Arial" w:hAnsi="Arial" w:cs="Arial"/>
        </w:rPr>
        <w:instrText xml:space="preserve"> SEQ Tabel \* ARABIC </w:instrText>
      </w:r>
      <w:r w:rsidRPr="00CB2738">
        <w:rPr>
          <w:rFonts w:ascii="Arial" w:hAnsi="Arial" w:cs="Arial"/>
        </w:rPr>
        <w:fldChar w:fldCharType="separate"/>
      </w:r>
      <w:r w:rsidR="004C47B5" w:rsidRPr="00CB2738">
        <w:rPr>
          <w:rFonts w:ascii="Arial" w:hAnsi="Arial" w:cs="Arial"/>
          <w:noProof/>
        </w:rPr>
        <w:t>2</w:t>
      </w:r>
      <w:r w:rsidRPr="00CB2738">
        <w:rPr>
          <w:rFonts w:ascii="Arial" w:hAnsi="Arial" w:cs="Arial"/>
        </w:rPr>
        <w:fldChar w:fldCharType="end"/>
      </w:r>
      <w:r w:rsidRPr="00CB2738">
        <w:rPr>
          <w:rFonts w:ascii="Arial" w:hAnsi="Arial" w:cs="Arial"/>
        </w:rPr>
        <w:t xml:space="preserve"> Daftar Istilah</w:t>
      </w:r>
      <w:bookmarkEnd w:id="76"/>
    </w:p>
    <w:tbl>
      <w:tblPr>
        <w:tblStyle w:val="TableGrid"/>
        <w:tblW w:w="0" w:type="auto"/>
        <w:tblInd w:w="576" w:type="dxa"/>
        <w:tblLook w:val="04A0" w:firstRow="1" w:lastRow="0" w:firstColumn="1" w:lastColumn="0" w:noHBand="0" w:noVBand="1"/>
      </w:tblPr>
      <w:tblGrid>
        <w:gridCol w:w="4239"/>
        <w:gridCol w:w="4247"/>
      </w:tblGrid>
      <w:tr w:rsidR="003A46EB" w:rsidRPr="00CB2738" w:rsidTr="004F2503">
        <w:tc>
          <w:tcPr>
            <w:tcW w:w="4239" w:type="dxa"/>
          </w:tcPr>
          <w:p w:rsidR="003A46EB" w:rsidRPr="00CB2738" w:rsidRDefault="003A46EB" w:rsidP="006951B2">
            <w:pPr>
              <w:jc w:val="center"/>
              <w:rPr>
                <w:rFonts w:ascii="Arial" w:hAnsi="Arial" w:cs="Arial"/>
                <w:b/>
              </w:rPr>
            </w:pPr>
            <w:r w:rsidRPr="00CB2738">
              <w:rPr>
                <w:rFonts w:ascii="Arial" w:hAnsi="Arial" w:cs="Arial"/>
                <w:b/>
              </w:rPr>
              <w:t>Istilah</w:t>
            </w:r>
          </w:p>
        </w:tc>
        <w:tc>
          <w:tcPr>
            <w:tcW w:w="4247" w:type="dxa"/>
          </w:tcPr>
          <w:p w:rsidR="003A46EB" w:rsidRPr="00CB2738" w:rsidRDefault="003A46EB" w:rsidP="006951B2">
            <w:pPr>
              <w:jc w:val="center"/>
              <w:rPr>
                <w:rFonts w:ascii="Arial" w:hAnsi="Arial" w:cs="Arial"/>
                <w:b/>
              </w:rPr>
            </w:pPr>
            <w:r w:rsidRPr="00CB2738">
              <w:rPr>
                <w:rFonts w:ascii="Arial" w:hAnsi="Arial" w:cs="Arial"/>
                <w:b/>
              </w:rPr>
              <w:t>Definisi</w:t>
            </w:r>
          </w:p>
        </w:tc>
      </w:tr>
      <w:tr w:rsidR="003A46EB" w:rsidRPr="00CB2738" w:rsidTr="004F2503">
        <w:tc>
          <w:tcPr>
            <w:tcW w:w="4239" w:type="dxa"/>
          </w:tcPr>
          <w:p w:rsidR="003A46EB" w:rsidRPr="00CB2738" w:rsidRDefault="003A46EB" w:rsidP="000C2FC1">
            <w:pPr>
              <w:rPr>
                <w:rFonts w:ascii="Arial" w:hAnsi="Arial" w:cs="Arial"/>
              </w:rPr>
            </w:pPr>
            <w:r w:rsidRPr="00CB2738">
              <w:rPr>
                <w:rFonts w:ascii="Arial" w:hAnsi="Arial" w:cs="Arial"/>
              </w:rPr>
              <w:t>User</w:t>
            </w:r>
          </w:p>
        </w:tc>
        <w:tc>
          <w:tcPr>
            <w:tcW w:w="4247" w:type="dxa"/>
          </w:tcPr>
          <w:p w:rsidR="003A46EB" w:rsidRPr="00CB2738" w:rsidRDefault="003A46EB" w:rsidP="00916D50">
            <w:pPr>
              <w:jc w:val="both"/>
              <w:rPr>
                <w:rFonts w:ascii="Arial" w:hAnsi="Arial" w:cs="Arial"/>
              </w:rPr>
            </w:pPr>
            <w:r w:rsidRPr="00CB2738">
              <w:rPr>
                <w:rFonts w:ascii="Arial" w:hAnsi="Arial" w:cs="Arial"/>
              </w:rPr>
              <w:t>Setiap orang yang memakai atau menjalankan aplikasi.</w:t>
            </w:r>
          </w:p>
        </w:tc>
      </w:tr>
      <w:tr w:rsidR="003A46EB" w:rsidRPr="00CB2738" w:rsidTr="004F2503">
        <w:tc>
          <w:tcPr>
            <w:tcW w:w="4239" w:type="dxa"/>
          </w:tcPr>
          <w:p w:rsidR="003A46EB" w:rsidRPr="00CB2738" w:rsidRDefault="003A46EB" w:rsidP="000C2FC1">
            <w:pPr>
              <w:rPr>
                <w:rFonts w:ascii="Arial" w:hAnsi="Arial" w:cs="Arial"/>
              </w:rPr>
            </w:pPr>
            <w:r w:rsidRPr="00CB2738">
              <w:rPr>
                <w:rFonts w:ascii="Arial" w:hAnsi="Arial" w:cs="Arial"/>
              </w:rPr>
              <w:t>E-Learning</w:t>
            </w:r>
          </w:p>
        </w:tc>
        <w:tc>
          <w:tcPr>
            <w:tcW w:w="4247" w:type="dxa"/>
          </w:tcPr>
          <w:p w:rsidR="003A46EB" w:rsidRPr="00CB2738" w:rsidRDefault="003A46EB" w:rsidP="00916D50">
            <w:pPr>
              <w:jc w:val="both"/>
              <w:rPr>
                <w:rFonts w:ascii="Arial" w:hAnsi="Arial" w:cs="Arial"/>
              </w:rPr>
            </w:pPr>
            <w:r w:rsidRPr="00CB2738">
              <w:rPr>
                <w:rFonts w:ascii="Arial" w:hAnsi="Arial" w:cs="Arial"/>
              </w:rPr>
              <w:t>Pembelajaran online berbasis teknologi yang sedang berkembang saat ini.</w:t>
            </w:r>
          </w:p>
        </w:tc>
      </w:tr>
      <w:tr w:rsidR="003A46EB" w:rsidRPr="00CB2738" w:rsidTr="004F2503">
        <w:tc>
          <w:tcPr>
            <w:tcW w:w="4239" w:type="dxa"/>
          </w:tcPr>
          <w:p w:rsidR="003A46EB" w:rsidRPr="00CB2738" w:rsidRDefault="003A46EB" w:rsidP="000C2FC1">
            <w:pPr>
              <w:rPr>
                <w:rFonts w:ascii="Arial" w:hAnsi="Arial" w:cs="Arial"/>
              </w:rPr>
            </w:pPr>
            <w:r w:rsidRPr="00CB2738">
              <w:rPr>
                <w:rFonts w:ascii="Arial" w:hAnsi="Arial" w:cs="Arial"/>
              </w:rPr>
              <w:t>Administrator</w:t>
            </w:r>
          </w:p>
        </w:tc>
        <w:tc>
          <w:tcPr>
            <w:tcW w:w="4247" w:type="dxa"/>
          </w:tcPr>
          <w:p w:rsidR="003A46EB" w:rsidRPr="00CB2738" w:rsidRDefault="003A46EB" w:rsidP="00916D50">
            <w:pPr>
              <w:jc w:val="both"/>
              <w:rPr>
                <w:rFonts w:ascii="Arial" w:hAnsi="Arial" w:cs="Arial"/>
              </w:rPr>
            </w:pPr>
            <w:r w:rsidRPr="00CB2738">
              <w:rPr>
                <w:rFonts w:ascii="Arial" w:hAnsi="Arial" w:cs="Arial"/>
              </w:rPr>
              <w:t>Setiap orang yang dapat mengubah sistem aplikasi dan memutuskan apa saja yang bias dilakukan oleh user.</w:t>
            </w:r>
          </w:p>
        </w:tc>
      </w:tr>
      <w:tr w:rsidR="003A46EB" w:rsidRPr="00CB2738" w:rsidTr="004F2503">
        <w:tc>
          <w:tcPr>
            <w:tcW w:w="4239" w:type="dxa"/>
          </w:tcPr>
          <w:p w:rsidR="003A46EB" w:rsidRPr="00CB2738" w:rsidRDefault="003A46EB" w:rsidP="000C2FC1">
            <w:pPr>
              <w:rPr>
                <w:rFonts w:ascii="Arial" w:hAnsi="Arial" w:cs="Arial"/>
              </w:rPr>
            </w:pPr>
            <w:r w:rsidRPr="00CB2738">
              <w:rPr>
                <w:rFonts w:ascii="Arial" w:hAnsi="Arial" w:cs="Arial"/>
              </w:rPr>
              <w:t>Unregistered Account</w:t>
            </w:r>
          </w:p>
        </w:tc>
        <w:tc>
          <w:tcPr>
            <w:tcW w:w="4247" w:type="dxa"/>
          </w:tcPr>
          <w:p w:rsidR="003A46EB" w:rsidRPr="00CB2738" w:rsidRDefault="003A46EB" w:rsidP="00916D50">
            <w:pPr>
              <w:jc w:val="both"/>
              <w:rPr>
                <w:rFonts w:ascii="Arial" w:hAnsi="Arial" w:cs="Arial"/>
              </w:rPr>
            </w:pPr>
            <w:r w:rsidRPr="00CB2738">
              <w:rPr>
                <w:rFonts w:ascii="Arial" w:hAnsi="Arial" w:cs="Arial"/>
              </w:rPr>
              <w:t>Setiap pengguna atau user yang menggunakan aplikasi tanpa melakukan registrasi terlebih dahulu.</w:t>
            </w:r>
          </w:p>
        </w:tc>
      </w:tr>
      <w:tr w:rsidR="009C526B" w:rsidRPr="00CB2738" w:rsidTr="004F2503">
        <w:tc>
          <w:tcPr>
            <w:tcW w:w="4239" w:type="dxa"/>
          </w:tcPr>
          <w:p w:rsidR="009C526B" w:rsidRPr="00CB2738" w:rsidRDefault="009C526B" w:rsidP="000C2FC1">
            <w:pPr>
              <w:rPr>
                <w:rFonts w:ascii="Arial" w:hAnsi="Arial" w:cs="Arial"/>
              </w:rPr>
            </w:pPr>
            <w:r w:rsidRPr="00CB2738">
              <w:rPr>
                <w:rFonts w:ascii="Arial" w:hAnsi="Arial" w:cs="Arial"/>
              </w:rPr>
              <w:t>Server</w:t>
            </w:r>
          </w:p>
        </w:tc>
        <w:tc>
          <w:tcPr>
            <w:tcW w:w="4247" w:type="dxa"/>
          </w:tcPr>
          <w:p w:rsidR="009C526B" w:rsidRPr="00CB2738" w:rsidRDefault="009C526B" w:rsidP="00916D50">
            <w:pPr>
              <w:jc w:val="both"/>
              <w:rPr>
                <w:rFonts w:ascii="Arial" w:hAnsi="Arial" w:cs="Arial"/>
              </w:rPr>
            </w:pPr>
            <w:r w:rsidRPr="00CB2738">
              <w:rPr>
                <w:rFonts w:ascii="Arial" w:hAnsi="Arial" w:cs="Arial"/>
              </w:rPr>
              <w:t xml:space="preserve">Sesuatu yang dapat menjalankan dan mengatur sistem administrasi jaringan melalui perangkat lunak administrative untuk mengontrol akses terhdapa jaringan dan sumber </w:t>
            </w:r>
            <w:r w:rsidR="00310FFD" w:rsidRPr="00CB2738">
              <w:rPr>
                <w:rFonts w:ascii="Arial" w:hAnsi="Arial" w:cs="Arial"/>
              </w:rPr>
              <w:t>daya di dalamnya.</w:t>
            </w:r>
          </w:p>
        </w:tc>
      </w:tr>
      <w:tr w:rsidR="009C526B" w:rsidRPr="00CB2738" w:rsidTr="004F2503">
        <w:tc>
          <w:tcPr>
            <w:tcW w:w="4239" w:type="dxa"/>
          </w:tcPr>
          <w:p w:rsidR="009C526B" w:rsidRPr="00CB2738" w:rsidRDefault="009C526B" w:rsidP="000C2FC1">
            <w:pPr>
              <w:rPr>
                <w:rFonts w:ascii="Arial" w:hAnsi="Arial" w:cs="Arial"/>
              </w:rPr>
            </w:pPr>
            <w:r w:rsidRPr="00CB2738">
              <w:rPr>
                <w:rFonts w:ascii="Arial" w:hAnsi="Arial" w:cs="Arial"/>
              </w:rPr>
              <w:t>Client</w:t>
            </w:r>
          </w:p>
        </w:tc>
        <w:tc>
          <w:tcPr>
            <w:tcW w:w="4247" w:type="dxa"/>
          </w:tcPr>
          <w:p w:rsidR="009C526B" w:rsidRPr="00CB2738" w:rsidRDefault="009C526B" w:rsidP="00916D50">
            <w:pPr>
              <w:jc w:val="both"/>
              <w:rPr>
                <w:rFonts w:ascii="Arial" w:hAnsi="Arial" w:cs="Arial"/>
              </w:rPr>
            </w:pPr>
            <w:r w:rsidRPr="00CB2738">
              <w:rPr>
                <w:rFonts w:ascii="Arial" w:hAnsi="Arial" w:cs="Arial"/>
              </w:rPr>
              <w:t>Setiap orang yang diatur dalam sebuah jaringan yang terhubung.</w:t>
            </w:r>
          </w:p>
        </w:tc>
      </w:tr>
    </w:tbl>
    <w:p w:rsidR="003A46EB" w:rsidRPr="00CB2738" w:rsidRDefault="003A46EB" w:rsidP="000C2FC1">
      <w:pPr>
        <w:ind w:left="576"/>
        <w:rPr>
          <w:rFonts w:ascii="Arial" w:hAnsi="Arial" w:cs="Arial"/>
        </w:rPr>
      </w:pPr>
    </w:p>
    <w:p w:rsidR="00AF5555" w:rsidRDefault="00AF5555">
      <w:pPr>
        <w:pStyle w:val="Heading2"/>
        <w:rPr>
          <w:rFonts w:cs="Arial"/>
        </w:rPr>
      </w:pPr>
      <w:bookmarkStart w:id="77" w:name="_Toc475557934"/>
      <w:r w:rsidRPr="00CB2738">
        <w:rPr>
          <w:rFonts w:cs="Arial"/>
        </w:rPr>
        <w:t>Lingkup Masalah</w:t>
      </w:r>
      <w:bookmarkEnd w:id="72"/>
      <w:bookmarkEnd w:id="73"/>
      <w:bookmarkEnd w:id="74"/>
      <w:bookmarkEnd w:id="77"/>
    </w:p>
    <w:p w:rsidR="00B75AA6" w:rsidRPr="00B75AA6" w:rsidRDefault="00B75AA6" w:rsidP="00B75AA6"/>
    <w:p w:rsidR="005B7D56" w:rsidRPr="00CB2738" w:rsidRDefault="005B7D56" w:rsidP="00E80E6E">
      <w:pPr>
        <w:ind w:left="540" w:firstLine="720"/>
        <w:jc w:val="both"/>
        <w:rPr>
          <w:rFonts w:ascii="Arial" w:hAnsi="Arial" w:cs="Arial"/>
        </w:rPr>
      </w:pPr>
      <w:r w:rsidRPr="00CB2738">
        <w:rPr>
          <w:rFonts w:ascii="Arial" w:hAnsi="Arial" w:cs="Arial"/>
        </w:rPr>
        <w:t>Produk yang dirancang diharapkan mampu membangun sebuah sistem pembelajaran berbasis e-learning dalam sistem akademik yang juga kemudian bisa dimanfaatkan oleh perguruan-perguruan tinggi lainnya. Program ini nantinya diharapkan dapat membantu peningkatan kualitas kegiatan pembelajaran. Program yang dibangun merupakan sarana pendukung dari kegiatan tatap muka yang memanfaatkan teknologi informasi. Program ini nantinya akan meringankan dosen dalam mengadakan kuis, dimana nilai nantinya akan secara otomatis keluar sesuai hasil yang telah dikerjakan. Dengan adanya program ini, mahasiswa dapat mengunduh materi yang diunggah oleh dosen yang diajarkan ketika tatap muka sehingga mahasiswa diharapkan sudah memahami materi yang disampaikan di kelas.</w:t>
      </w:r>
    </w:p>
    <w:p w:rsidR="0072167C" w:rsidRPr="00CB2738" w:rsidRDefault="0072167C">
      <w:pPr>
        <w:rPr>
          <w:rFonts w:ascii="Arial" w:hAnsi="Arial" w:cs="Arial"/>
        </w:rPr>
      </w:pPr>
      <w:r w:rsidRPr="00CB2738">
        <w:rPr>
          <w:rFonts w:ascii="Arial" w:hAnsi="Arial" w:cs="Arial"/>
        </w:rPr>
        <w:br w:type="page"/>
      </w:r>
    </w:p>
    <w:p w:rsidR="00AF5555" w:rsidRDefault="00AF5555">
      <w:pPr>
        <w:pStyle w:val="Heading2"/>
        <w:rPr>
          <w:rFonts w:cs="Arial"/>
        </w:rPr>
      </w:pPr>
      <w:bookmarkStart w:id="78" w:name="_Toc473958256"/>
      <w:bookmarkStart w:id="79" w:name="_Toc473531839"/>
      <w:bookmarkStart w:id="80" w:name="_Toc473541298"/>
      <w:bookmarkStart w:id="81" w:name="_Toc475557935"/>
      <w:r w:rsidRPr="00CB2738">
        <w:rPr>
          <w:rFonts w:cs="Arial"/>
        </w:rPr>
        <w:lastRenderedPageBreak/>
        <w:t>Referensi</w:t>
      </w:r>
      <w:bookmarkEnd w:id="78"/>
      <w:bookmarkEnd w:id="79"/>
      <w:bookmarkEnd w:id="80"/>
      <w:bookmarkEnd w:id="81"/>
    </w:p>
    <w:p w:rsidR="00B75AA6" w:rsidRPr="00B75AA6" w:rsidRDefault="00B75AA6" w:rsidP="00B75AA6"/>
    <w:p w:rsidR="004F2503" w:rsidRPr="00CB2738" w:rsidRDefault="005B7D56" w:rsidP="004F2503">
      <w:pPr>
        <w:ind w:left="720" w:firstLine="720"/>
        <w:rPr>
          <w:rFonts w:ascii="Arial" w:hAnsi="Arial" w:cs="Arial"/>
        </w:rPr>
      </w:pPr>
      <w:r w:rsidRPr="00CB2738">
        <w:rPr>
          <w:rFonts w:ascii="Arial" w:hAnsi="Arial" w:cs="Arial"/>
        </w:rPr>
        <w:t>Penulisan dokumen ini merujuk berdasarkan pada :</w:t>
      </w:r>
    </w:p>
    <w:p w:rsidR="004F2503" w:rsidRPr="00CB2738" w:rsidRDefault="004F2503" w:rsidP="004F2503">
      <w:pPr>
        <w:ind w:left="720" w:firstLine="720"/>
        <w:rPr>
          <w:rFonts w:ascii="Arial" w:hAnsi="Arial" w:cs="Arial"/>
        </w:rPr>
      </w:pPr>
    </w:p>
    <w:sdt>
      <w:sdtPr>
        <w:rPr>
          <w:rFonts w:ascii="Arial" w:eastAsia="Times New Roman" w:hAnsi="Arial" w:cs="Arial"/>
          <w:sz w:val="20"/>
          <w:szCs w:val="20"/>
          <w:lang w:val="en-GB"/>
        </w:rPr>
        <w:id w:val="-953562518"/>
        <w:bibliography/>
      </w:sdtPr>
      <w:sdtEndPr/>
      <w:sdtContent>
        <w:p w:rsidR="004F2503" w:rsidRPr="00CB2738" w:rsidRDefault="004F2503" w:rsidP="004F2503">
          <w:pPr>
            <w:pStyle w:val="Bibliography"/>
            <w:numPr>
              <w:ilvl w:val="0"/>
              <w:numId w:val="36"/>
            </w:numPr>
            <w:rPr>
              <w:rFonts w:ascii="Arial" w:hAnsi="Arial" w:cs="Arial"/>
              <w:noProof/>
              <w:sz w:val="20"/>
              <w:szCs w:val="20"/>
            </w:rPr>
          </w:pPr>
          <w:r w:rsidRPr="00CB2738">
            <w:rPr>
              <w:rFonts w:ascii="Arial" w:hAnsi="Arial" w:cs="Arial"/>
              <w:sz w:val="20"/>
              <w:szCs w:val="20"/>
            </w:rPr>
            <w:fldChar w:fldCharType="begin"/>
          </w:r>
          <w:r w:rsidRPr="00CB2738">
            <w:rPr>
              <w:rFonts w:ascii="Arial" w:hAnsi="Arial" w:cs="Arial"/>
              <w:sz w:val="20"/>
              <w:szCs w:val="20"/>
            </w:rPr>
            <w:instrText xml:space="preserve"> BIBLIOGRAPHY </w:instrText>
          </w:r>
          <w:r w:rsidRPr="00CB2738">
            <w:rPr>
              <w:rFonts w:ascii="Arial" w:hAnsi="Arial" w:cs="Arial"/>
              <w:sz w:val="20"/>
              <w:szCs w:val="20"/>
            </w:rPr>
            <w:fldChar w:fldCharType="separate"/>
          </w:r>
          <w:r w:rsidRPr="00CB2738">
            <w:rPr>
              <w:rFonts w:ascii="Arial" w:hAnsi="Arial" w:cs="Arial"/>
              <w:noProof/>
              <w:sz w:val="20"/>
              <w:szCs w:val="20"/>
            </w:rPr>
            <w:t xml:space="preserve">Pressman, R. S. (2010). </w:t>
          </w:r>
          <w:r w:rsidRPr="00CB2738">
            <w:rPr>
              <w:rFonts w:ascii="Arial" w:hAnsi="Arial" w:cs="Arial"/>
              <w:i/>
              <w:iCs/>
              <w:noProof/>
              <w:sz w:val="20"/>
              <w:szCs w:val="20"/>
            </w:rPr>
            <w:t>Software Engineering: A Practitioner's Approach, 7th Edition.</w:t>
          </w:r>
          <w:r w:rsidRPr="00CB2738">
            <w:rPr>
              <w:rFonts w:ascii="Arial" w:hAnsi="Arial" w:cs="Arial"/>
              <w:noProof/>
              <w:sz w:val="20"/>
              <w:szCs w:val="20"/>
            </w:rPr>
            <w:t xml:space="preserve"> McGraw Hill.</w:t>
          </w:r>
        </w:p>
        <w:p w:rsidR="004F2503" w:rsidRPr="00CB2738" w:rsidRDefault="004F2503" w:rsidP="004F2503">
          <w:pPr>
            <w:pStyle w:val="Bibliography"/>
            <w:numPr>
              <w:ilvl w:val="0"/>
              <w:numId w:val="36"/>
            </w:numPr>
            <w:rPr>
              <w:rFonts w:ascii="Arial" w:hAnsi="Arial" w:cs="Arial"/>
              <w:noProof/>
              <w:sz w:val="20"/>
              <w:szCs w:val="20"/>
            </w:rPr>
          </w:pPr>
          <w:r w:rsidRPr="00CB2738">
            <w:rPr>
              <w:rFonts w:ascii="Arial" w:hAnsi="Arial" w:cs="Arial"/>
              <w:i/>
              <w:iCs/>
              <w:noProof/>
              <w:sz w:val="20"/>
              <w:szCs w:val="20"/>
            </w:rPr>
            <w:t>Spesifikasi Kebutuhan Perangkat Lunak (SKPL)</w:t>
          </w:r>
          <w:r w:rsidRPr="00CB2738">
            <w:rPr>
              <w:rFonts w:ascii="Arial" w:hAnsi="Arial" w:cs="Arial"/>
              <w:noProof/>
              <w:sz w:val="20"/>
              <w:szCs w:val="20"/>
            </w:rPr>
            <w:t>. (2010, 05 26). Retrieved from Edugame Documentation: https://edugamemppl.wordpress.com/2010/05/26/spesifikasi-kebutuhan-perangkat-lunak-skpl/</w:t>
          </w:r>
        </w:p>
        <w:p w:rsidR="00DE1BDB" w:rsidRPr="00CB2738" w:rsidRDefault="004F2503" w:rsidP="00DE1BDB">
          <w:pPr>
            <w:rPr>
              <w:rFonts w:ascii="Arial" w:hAnsi="Arial" w:cs="Arial"/>
            </w:rPr>
          </w:pPr>
          <w:r w:rsidRPr="00CB2738">
            <w:rPr>
              <w:rFonts w:ascii="Arial" w:hAnsi="Arial" w:cs="Arial"/>
              <w:b/>
              <w:bCs/>
              <w:noProof/>
            </w:rPr>
            <w:fldChar w:fldCharType="end"/>
          </w:r>
        </w:p>
      </w:sdtContent>
    </w:sdt>
    <w:p w:rsidR="005B7D56" w:rsidRDefault="005B7D56" w:rsidP="0010516A">
      <w:pPr>
        <w:pStyle w:val="Heading2"/>
        <w:rPr>
          <w:rFonts w:cs="Arial"/>
        </w:rPr>
      </w:pPr>
      <w:bookmarkStart w:id="82" w:name="_Toc475557936"/>
      <w:r w:rsidRPr="00CB2738">
        <w:rPr>
          <w:rFonts w:cs="Arial"/>
        </w:rPr>
        <w:t>Deskripsi Umum Dokumen</w:t>
      </w:r>
      <w:bookmarkEnd w:id="82"/>
    </w:p>
    <w:p w:rsidR="00B75AA6" w:rsidRPr="00B75AA6" w:rsidRDefault="00B75AA6" w:rsidP="00B75AA6"/>
    <w:p w:rsidR="005B7D56" w:rsidRPr="00CB2738" w:rsidRDefault="005B7D56" w:rsidP="00E80E6E">
      <w:pPr>
        <w:jc w:val="both"/>
        <w:rPr>
          <w:rFonts w:ascii="Arial" w:hAnsi="Arial" w:cs="Arial"/>
        </w:rPr>
      </w:pPr>
      <w:r w:rsidRPr="00CB2738">
        <w:rPr>
          <w:rFonts w:ascii="Arial" w:hAnsi="Arial" w:cs="Arial"/>
        </w:rPr>
        <w:tab/>
        <w:t>Spesifikasi Kebutuhan Perangkat Lunak ini terdiri dari tiga bab sebagai berikut:</w:t>
      </w:r>
    </w:p>
    <w:p w:rsidR="005B7D56" w:rsidRPr="00CB2738" w:rsidRDefault="005B7D56" w:rsidP="003878D6">
      <w:pPr>
        <w:ind w:firstLine="360"/>
        <w:jc w:val="both"/>
        <w:rPr>
          <w:rFonts w:ascii="Arial" w:hAnsi="Arial" w:cs="Arial"/>
          <w:b/>
        </w:rPr>
      </w:pPr>
      <w:r w:rsidRPr="00CB2738">
        <w:rPr>
          <w:rFonts w:ascii="Arial" w:hAnsi="Arial" w:cs="Arial"/>
          <w:b/>
        </w:rPr>
        <w:t>BAB I Pendahuluan</w:t>
      </w:r>
    </w:p>
    <w:p w:rsidR="005B7D56" w:rsidRPr="00CB2738" w:rsidRDefault="005B7D56" w:rsidP="00E80E6E">
      <w:pPr>
        <w:ind w:firstLine="360"/>
        <w:jc w:val="both"/>
        <w:rPr>
          <w:rFonts w:ascii="Arial" w:hAnsi="Arial" w:cs="Arial"/>
        </w:rPr>
      </w:pPr>
      <w:r w:rsidRPr="00CB2738">
        <w:rPr>
          <w:rFonts w:ascii="Arial" w:hAnsi="Arial" w:cs="Arial"/>
        </w:rPr>
        <w:t>Pada bab Pendahuluan ini diberikan gambaran umum tentang dokumen yang berisikan</w:t>
      </w:r>
    </w:p>
    <w:p w:rsidR="005B7D56" w:rsidRPr="00CB2738" w:rsidRDefault="005B7D56" w:rsidP="006D283F">
      <w:pPr>
        <w:pStyle w:val="ListParagraph"/>
        <w:numPr>
          <w:ilvl w:val="0"/>
          <w:numId w:val="6"/>
        </w:numPr>
        <w:spacing w:after="160" w:line="259" w:lineRule="auto"/>
        <w:jc w:val="both"/>
        <w:rPr>
          <w:rFonts w:ascii="Arial" w:hAnsi="Arial" w:cs="Arial"/>
        </w:rPr>
      </w:pPr>
      <w:r w:rsidRPr="00CB2738">
        <w:rPr>
          <w:rFonts w:ascii="Arial" w:hAnsi="Arial" w:cs="Arial"/>
        </w:rPr>
        <w:t>Tujuan Penulisan Dokumen</w:t>
      </w:r>
    </w:p>
    <w:p w:rsidR="005B7D56" w:rsidRPr="00CB2738" w:rsidRDefault="005B7D56" w:rsidP="006D283F">
      <w:pPr>
        <w:pStyle w:val="ListParagraph"/>
        <w:numPr>
          <w:ilvl w:val="0"/>
          <w:numId w:val="6"/>
        </w:numPr>
        <w:spacing w:after="160" w:line="259" w:lineRule="auto"/>
        <w:jc w:val="both"/>
        <w:rPr>
          <w:rFonts w:ascii="Arial" w:hAnsi="Arial" w:cs="Arial"/>
        </w:rPr>
      </w:pPr>
      <w:r w:rsidRPr="00CB2738">
        <w:rPr>
          <w:rFonts w:ascii="Arial" w:hAnsi="Arial" w:cs="Arial"/>
        </w:rPr>
        <w:t>Lingkup Masalah</w:t>
      </w:r>
    </w:p>
    <w:p w:rsidR="005B7D56" w:rsidRPr="00CB2738" w:rsidRDefault="005B7D56" w:rsidP="006D283F">
      <w:pPr>
        <w:pStyle w:val="ListParagraph"/>
        <w:numPr>
          <w:ilvl w:val="0"/>
          <w:numId w:val="6"/>
        </w:numPr>
        <w:spacing w:after="160" w:line="259" w:lineRule="auto"/>
        <w:jc w:val="both"/>
        <w:rPr>
          <w:rFonts w:ascii="Arial" w:hAnsi="Arial" w:cs="Arial"/>
        </w:rPr>
      </w:pPr>
      <w:r w:rsidRPr="00CB2738">
        <w:rPr>
          <w:rFonts w:ascii="Arial" w:hAnsi="Arial" w:cs="Arial"/>
        </w:rPr>
        <w:t>Definisi, Singkatan, dan Akronim</w:t>
      </w:r>
    </w:p>
    <w:p w:rsidR="005B7D56" w:rsidRPr="00CB2738" w:rsidRDefault="005B7D56" w:rsidP="006D283F">
      <w:pPr>
        <w:pStyle w:val="ListParagraph"/>
        <w:numPr>
          <w:ilvl w:val="0"/>
          <w:numId w:val="6"/>
        </w:numPr>
        <w:spacing w:after="160" w:line="259" w:lineRule="auto"/>
        <w:jc w:val="both"/>
        <w:rPr>
          <w:rFonts w:ascii="Arial" w:hAnsi="Arial" w:cs="Arial"/>
        </w:rPr>
      </w:pPr>
      <w:r w:rsidRPr="00CB2738">
        <w:rPr>
          <w:rFonts w:ascii="Arial" w:hAnsi="Arial" w:cs="Arial"/>
        </w:rPr>
        <w:t>Referensi</w:t>
      </w:r>
    </w:p>
    <w:p w:rsidR="005B7D56" w:rsidRPr="00CB2738" w:rsidRDefault="005B7D56" w:rsidP="006D283F">
      <w:pPr>
        <w:pStyle w:val="ListParagraph"/>
        <w:numPr>
          <w:ilvl w:val="0"/>
          <w:numId w:val="6"/>
        </w:numPr>
        <w:spacing w:after="160" w:line="259" w:lineRule="auto"/>
        <w:jc w:val="both"/>
        <w:rPr>
          <w:rFonts w:ascii="Arial" w:hAnsi="Arial" w:cs="Arial"/>
        </w:rPr>
      </w:pPr>
      <w:r w:rsidRPr="00CB2738">
        <w:rPr>
          <w:rFonts w:ascii="Arial" w:hAnsi="Arial" w:cs="Arial"/>
        </w:rPr>
        <w:t>Deskripsi Umum Dokumen</w:t>
      </w:r>
    </w:p>
    <w:p w:rsidR="005B7D56" w:rsidRPr="00CB2738" w:rsidRDefault="005B7D56" w:rsidP="00E80E6E">
      <w:pPr>
        <w:ind w:firstLine="360"/>
        <w:jc w:val="both"/>
        <w:rPr>
          <w:rFonts w:ascii="Arial" w:hAnsi="Arial" w:cs="Arial"/>
          <w:b/>
        </w:rPr>
      </w:pPr>
      <w:r w:rsidRPr="00CB2738">
        <w:rPr>
          <w:rFonts w:ascii="Arial" w:hAnsi="Arial" w:cs="Arial"/>
          <w:b/>
        </w:rPr>
        <w:t>BAB II Deskripsi Global Perangkat Lunak</w:t>
      </w:r>
    </w:p>
    <w:p w:rsidR="005B7D56" w:rsidRPr="00CB2738" w:rsidRDefault="005B7D56" w:rsidP="00E80E6E">
      <w:pPr>
        <w:ind w:left="360"/>
        <w:jc w:val="both"/>
        <w:rPr>
          <w:rFonts w:ascii="Arial" w:hAnsi="Arial" w:cs="Arial"/>
        </w:rPr>
      </w:pPr>
      <w:r w:rsidRPr="00CB2738">
        <w:rPr>
          <w:rFonts w:ascii="Arial" w:hAnsi="Arial" w:cs="Arial"/>
        </w:rPr>
        <w:t>Pada Deskripsi Global Perangkat Lunak ini diberikan deskripsi perangkat lunak secara umum yang berisi mengenai</w:t>
      </w:r>
    </w:p>
    <w:p w:rsidR="005B7D56" w:rsidRPr="00CB2738" w:rsidRDefault="005B7D56" w:rsidP="006D283F">
      <w:pPr>
        <w:pStyle w:val="ListParagraph"/>
        <w:numPr>
          <w:ilvl w:val="0"/>
          <w:numId w:val="7"/>
        </w:numPr>
        <w:spacing w:after="160" w:line="259" w:lineRule="auto"/>
        <w:jc w:val="both"/>
        <w:rPr>
          <w:rFonts w:ascii="Arial" w:hAnsi="Arial" w:cs="Arial"/>
        </w:rPr>
      </w:pPr>
      <w:r w:rsidRPr="00CB2738">
        <w:rPr>
          <w:rFonts w:ascii="Arial" w:hAnsi="Arial" w:cs="Arial"/>
        </w:rPr>
        <w:t>Perspektif Produk</w:t>
      </w:r>
    </w:p>
    <w:p w:rsidR="005B7D56" w:rsidRPr="00CB2738" w:rsidRDefault="005B7D56" w:rsidP="006D283F">
      <w:pPr>
        <w:pStyle w:val="ListParagraph"/>
        <w:numPr>
          <w:ilvl w:val="0"/>
          <w:numId w:val="7"/>
        </w:numPr>
        <w:spacing w:after="160" w:line="259" w:lineRule="auto"/>
        <w:jc w:val="both"/>
        <w:rPr>
          <w:rFonts w:ascii="Arial" w:hAnsi="Arial" w:cs="Arial"/>
        </w:rPr>
      </w:pPr>
      <w:r w:rsidRPr="00CB2738">
        <w:rPr>
          <w:rFonts w:ascii="Arial" w:hAnsi="Arial" w:cs="Arial"/>
        </w:rPr>
        <w:t>Fungsi Produk</w:t>
      </w:r>
    </w:p>
    <w:p w:rsidR="005B7D56" w:rsidRPr="00CB2738" w:rsidRDefault="005B7D56" w:rsidP="006D283F">
      <w:pPr>
        <w:pStyle w:val="ListParagraph"/>
        <w:numPr>
          <w:ilvl w:val="0"/>
          <w:numId w:val="7"/>
        </w:numPr>
        <w:spacing w:after="160" w:line="259" w:lineRule="auto"/>
        <w:jc w:val="both"/>
        <w:rPr>
          <w:rFonts w:ascii="Arial" w:hAnsi="Arial" w:cs="Arial"/>
        </w:rPr>
      </w:pPr>
      <w:r w:rsidRPr="00CB2738">
        <w:rPr>
          <w:rFonts w:ascii="Arial" w:hAnsi="Arial" w:cs="Arial"/>
        </w:rPr>
        <w:t>Karakteristik Pengguna</w:t>
      </w:r>
    </w:p>
    <w:p w:rsidR="005B7D56" w:rsidRPr="00CB2738" w:rsidRDefault="005B7D56" w:rsidP="006D283F">
      <w:pPr>
        <w:pStyle w:val="ListParagraph"/>
        <w:numPr>
          <w:ilvl w:val="0"/>
          <w:numId w:val="7"/>
        </w:numPr>
        <w:spacing w:after="160" w:line="259" w:lineRule="auto"/>
        <w:jc w:val="both"/>
        <w:rPr>
          <w:rFonts w:ascii="Arial" w:hAnsi="Arial" w:cs="Arial"/>
        </w:rPr>
      </w:pPr>
      <w:r w:rsidRPr="00CB2738">
        <w:rPr>
          <w:rFonts w:ascii="Arial" w:hAnsi="Arial" w:cs="Arial"/>
        </w:rPr>
        <w:t>Batasan-Batasan</w:t>
      </w:r>
    </w:p>
    <w:p w:rsidR="005B7D56" w:rsidRPr="00CB2738" w:rsidRDefault="005B7D56" w:rsidP="006D283F">
      <w:pPr>
        <w:pStyle w:val="ListParagraph"/>
        <w:numPr>
          <w:ilvl w:val="0"/>
          <w:numId w:val="7"/>
        </w:numPr>
        <w:spacing w:after="160" w:line="259" w:lineRule="auto"/>
        <w:jc w:val="both"/>
        <w:rPr>
          <w:rFonts w:ascii="Arial" w:hAnsi="Arial" w:cs="Arial"/>
        </w:rPr>
      </w:pPr>
      <w:r w:rsidRPr="00CB2738">
        <w:rPr>
          <w:rFonts w:ascii="Arial" w:hAnsi="Arial" w:cs="Arial"/>
        </w:rPr>
        <w:t>Asumsi dan Kebergantungan</w:t>
      </w:r>
    </w:p>
    <w:p w:rsidR="005B7D56" w:rsidRPr="00CB2738" w:rsidRDefault="005B7D56" w:rsidP="00E80E6E">
      <w:pPr>
        <w:ind w:firstLine="360"/>
        <w:jc w:val="both"/>
        <w:rPr>
          <w:rFonts w:ascii="Arial" w:hAnsi="Arial" w:cs="Arial"/>
          <w:b/>
        </w:rPr>
      </w:pPr>
      <w:r w:rsidRPr="00CB2738">
        <w:rPr>
          <w:rFonts w:ascii="Arial" w:hAnsi="Arial" w:cs="Arial"/>
          <w:b/>
        </w:rPr>
        <w:t>BAB III Deskripsi Rinci Kebutuhan</w:t>
      </w:r>
    </w:p>
    <w:p w:rsidR="004F2503" w:rsidRDefault="005B7D56" w:rsidP="004D1DAE">
      <w:pPr>
        <w:ind w:left="360"/>
        <w:jc w:val="both"/>
        <w:rPr>
          <w:rFonts w:ascii="Arial" w:hAnsi="Arial" w:cs="Arial"/>
        </w:rPr>
      </w:pPr>
      <w:r w:rsidRPr="00CB2738">
        <w:rPr>
          <w:rFonts w:ascii="Arial" w:hAnsi="Arial" w:cs="Arial"/>
        </w:rPr>
        <w:t>Pada bab ini mendeskripsikan kebutuhan perangkat lunak</w:t>
      </w:r>
      <w:r w:rsidR="004D1DAE">
        <w:rPr>
          <w:rFonts w:ascii="Arial" w:hAnsi="Arial" w:cs="Arial"/>
        </w:rPr>
        <w:t xml:space="preserve"> yang</w:t>
      </w:r>
      <w:r w:rsidR="006272E1">
        <w:rPr>
          <w:rFonts w:ascii="Arial" w:hAnsi="Arial" w:cs="Arial"/>
        </w:rPr>
        <w:t xml:space="preserve"> meliputi</w:t>
      </w:r>
      <w:r w:rsidR="002F341D">
        <w:rPr>
          <w:rFonts w:ascii="Arial" w:hAnsi="Arial" w:cs="Arial"/>
        </w:rPr>
        <w:t xml:space="preserve"> kebutuhan antarmuka eksternal, kebutuhan eksternal dan kamus data. Kebutuhan antarmuka eksternal meliputi antarmuka pengguna, antarmuka perangkat keras, antarmuka perangkat lunak dan antarmuka komunikasi. Adapun yang termasuk ke dalam Kebutuhan Fungsional meliputi aliran informasi. Kamus Data berisi tentang deskripsi tentang </w:t>
      </w:r>
      <w:r w:rsidR="004D1DAE">
        <w:rPr>
          <w:rFonts w:ascii="Arial" w:hAnsi="Arial" w:cs="Arial"/>
        </w:rPr>
        <w:t xml:space="preserve">spesifikasi kebutuhan logis untuk setiap informasi yang dinyatakan dengan Entity Relationship Diagram dan dilengkapi dengan skema relasi. </w:t>
      </w:r>
    </w:p>
    <w:p w:rsidR="004D1DAE" w:rsidRPr="00CB2738" w:rsidRDefault="004D1DAE" w:rsidP="004D1DAE">
      <w:pPr>
        <w:ind w:left="360"/>
        <w:jc w:val="both"/>
        <w:rPr>
          <w:rFonts w:ascii="Arial" w:hAnsi="Arial" w:cs="Arial"/>
        </w:rPr>
      </w:pPr>
    </w:p>
    <w:p w:rsidR="004F2503" w:rsidRPr="00CB2738" w:rsidRDefault="004F2503" w:rsidP="00E80E6E">
      <w:pPr>
        <w:ind w:firstLine="360"/>
        <w:jc w:val="both"/>
        <w:rPr>
          <w:rFonts w:ascii="Arial" w:hAnsi="Arial" w:cs="Arial"/>
          <w:b/>
        </w:rPr>
      </w:pPr>
      <w:r w:rsidRPr="00CB2738">
        <w:rPr>
          <w:rFonts w:ascii="Arial" w:hAnsi="Arial" w:cs="Arial"/>
          <w:b/>
        </w:rPr>
        <w:t xml:space="preserve">BAB IV </w:t>
      </w:r>
      <w:r w:rsidR="00C423B7" w:rsidRPr="00CB2738">
        <w:rPr>
          <w:rFonts w:ascii="Arial" w:hAnsi="Arial" w:cs="Arial"/>
          <w:b/>
        </w:rPr>
        <w:t>Kebutuhan Non Fungsional</w:t>
      </w:r>
    </w:p>
    <w:p w:rsidR="00C423B7" w:rsidRPr="00CB2738" w:rsidRDefault="00E93BB2" w:rsidP="00E93BB2">
      <w:pPr>
        <w:ind w:left="360"/>
        <w:jc w:val="both"/>
        <w:rPr>
          <w:rFonts w:ascii="Arial" w:hAnsi="Arial" w:cs="Arial"/>
        </w:rPr>
      </w:pPr>
      <w:r w:rsidRPr="00CB2738">
        <w:rPr>
          <w:rFonts w:ascii="Arial" w:hAnsi="Arial" w:cs="Arial"/>
        </w:rPr>
        <w:t>Pada bab ini menjelaskan mengenai kebutuhan non fungsional y</w:t>
      </w:r>
      <w:r w:rsidR="004D1DAE">
        <w:rPr>
          <w:rFonts w:ascii="Arial" w:hAnsi="Arial" w:cs="Arial"/>
        </w:rPr>
        <w:t xml:space="preserve">ang ada pada perangkat lunak. Bagian ini menspesifikasikan ukuran kuantitatif yang harus dipenuhi oleh perangkat lunak. Kebutuhan tersebut antara lain: </w:t>
      </w:r>
      <w:r w:rsidR="004D1DAE" w:rsidRPr="004D1DAE">
        <w:rPr>
          <w:rFonts w:ascii="Arial" w:hAnsi="Arial" w:cs="Arial"/>
        </w:rPr>
        <w:t xml:space="preserve">keandalan, ketersediaan, keamanan, </w:t>
      </w:r>
      <w:r w:rsidR="004D1DAE">
        <w:rPr>
          <w:rFonts w:ascii="Arial" w:hAnsi="Arial" w:cs="Arial"/>
        </w:rPr>
        <w:t>p</w:t>
      </w:r>
      <w:r w:rsidR="004D1DAE" w:rsidRPr="004D1DAE">
        <w:rPr>
          <w:rFonts w:ascii="Arial" w:hAnsi="Arial" w:cs="Arial"/>
        </w:rPr>
        <w:t>erawatan, kepemindahan, batasan rancangan dan matriks keterurutan</w:t>
      </w:r>
    </w:p>
    <w:p w:rsidR="00AF5555" w:rsidRPr="00CB2738" w:rsidRDefault="00AF5555">
      <w:pPr>
        <w:rPr>
          <w:rFonts w:ascii="Arial" w:hAnsi="Arial" w:cs="Arial"/>
        </w:rPr>
      </w:pPr>
    </w:p>
    <w:p w:rsidR="00104527" w:rsidRPr="00CB2738" w:rsidRDefault="00104527">
      <w:pPr>
        <w:rPr>
          <w:rFonts w:ascii="Arial" w:hAnsi="Arial" w:cs="Arial"/>
        </w:rPr>
      </w:pPr>
    </w:p>
    <w:p w:rsidR="00AF5555" w:rsidRPr="00CB2738" w:rsidRDefault="00AF5555" w:rsidP="009245D2">
      <w:pPr>
        <w:pStyle w:val="Heading1"/>
        <w:rPr>
          <w:rFonts w:cs="Arial"/>
        </w:rPr>
      </w:pPr>
      <w:bookmarkStart w:id="83" w:name="_Toc473958258"/>
      <w:bookmarkStart w:id="84" w:name="_Toc473531841"/>
      <w:bookmarkStart w:id="85" w:name="_Toc473541300"/>
      <w:bookmarkStart w:id="86" w:name="_Toc475557937"/>
      <w:r w:rsidRPr="00CB2738">
        <w:rPr>
          <w:rFonts w:cs="Arial"/>
        </w:rPr>
        <w:t xml:space="preserve">Deskripsi </w:t>
      </w:r>
      <w:bookmarkEnd w:id="83"/>
      <w:bookmarkEnd w:id="84"/>
      <w:bookmarkEnd w:id="85"/>
      <w:r w:rsidR="009245D2" w:rsidRPr="00CB2738">
        <w:rPr>
          <w:rFonts w:cs="Arial"/>
        </w:rPr>
        <w:t>Keseluruhan</w:t>
      </w:r>
      <w:bookmarkEnd w:id="86"/>
    </w:p>
    <w:p w:rsidR="00AF5555" w:rsidRPr="00CB2738" w:rsidRDefault="00AF5555">
      <w:pPr>
        <w:rPr>
          <w:rFonts w:ascii="Arial" w:hAnsi="Arial" w:cs="Arial"/>
        </w:rPr>
      </w:pPr>
    </w:p>
    <w:p w:rsidR="00AF5555" w:rsidRDefault="00AF5555">
      <w:pPr>
        <w:pStyle w:val="Heading2"/>
        <w:rPr>
          <w:rFonts w:cs="Arial"/>
        </w:rPr>
      </w:pPr>
      <w:bookmarkStart w:id="87" w:name="_Toc473531842"/>
      <w:bookmarkStart w:id="88" w:name="_Toc473541301"/>
      <w:bookmarkStart w:id="89" w:name="_Toc475557938"/>
      <w:r w:rsidRPr="00CB2738">
        <w:rPr>
          <w:rFonts w:cs="Arial"/>
        </w:rPr>
        <w:t>Perspektif Produk</w:t>
      </w:r>
      <w:bookmarkEnd w:id="87"/>
      <w:bookmarkEnd w:id="88"/>
      <w:bookmarkEnd w:id="89"/>
    </w:p>
    <w:p w:rsidR="00B75AA6" w:rsidRPr="00B75AA6" w:rsidRDefault="00B75AA6" w:rsidP="00B75AA6"/>
    <w:p w:rsidR="00D227C7" w:rsidRPr="00CB2738" w:rsidRDefault="00D227C7" w:rsidP="00D227C7">
      <w:pPr>
        <w:ind w:left="576" w:firstLine="720"/>
        <w:jc w:val="both"/>
        <w:rPr>
          <w:rFonts w:ascii="Arial" w:hAnsi="Arial" w:cs="Arial"/>
        </w:rPr>
      </w:pPr>
      <w:bookmarkStart w:id="90" w:name="_Toc473958260"/>
      <w:bookmarkStart w:id="91" w:name="_Toc473531843"/>
      <w:bookmarkStart w:id="92" w:name="_Toc473541302"/>
      <w:r w:rsidRPr="00CB2738">
        <w:rPr>
          <w:rFonts w:ascii="Arial" w:hAnsi="Arial" w:cs="Arial"/>
        </w:rPr>
        <w:t>Produk yang dirancang merupakan sebuah perangkat lunak berbasis web dimana akan dapat digunakan secara online oleh pihak-pihak yang berkepentingan. Penggunaan perangkat lunak ini ditujukan khusus dalam hal proses belajar-mengajar antara mahasiswa dengan dosen secara berbasis web yang terstruktur dengan baik, serta ditujukan secara umum dalam hal penerapan e-learning yang sedang berkembang pada saat ini.</w:t>
      </w:r>
    </w:p>
    <w:p w:rsidR="00AF5555" w:rsidRDefault="00D227C7">
      <w:pPr>
        <w:pStyle w:val="Heading2"/>
        <w:rPr>
          <w:rFonts w:cs="Arial"/>
        </w:rPr>
      </w:pPr>
      <w:bookmarkStart w:id="93" w:name="_Toc475557939"/>
      <w:r w:rsidRPr="00CB2738">
        <w:rPr>
          <w:rFonts w:cs="Arial"/>
          <w:lang w:val="id-ID"/>
        </w:rPr>
        <w:lastRenderedPageBreak/>
        <w:t>Fu</w:t>
      </w:r>
      <w:r w:rsidR="00AF5555" w:rsidRPr="00CB2738">
        <w:rPr>
          <w:rFonts w:cs="Arial"/>
        </w:rPr>
        <w:t>ngsi Produk</w:t>
      </w:r>
      <w:bookmarkEnd w:id="90"/>
      <w:bookmarkEnd w:id="91"/>
      <w:bookmarkEnd w:id="92"/>
      <w:bookmarkEnd w:id="93"/>
    </w:p>
    <w:p w:rsidR="00B75AA6" w:rsidRPr="00B75AA6" w:rsidRDefault="00B75AA6" w:rsidP="00B75AA6"/>
    <w:p w:rsidR="00FA11E9" w:rsidRPr="00CB2738" w:rsidRDefault="00D227C7" w:rsidP="00B75AA6">
      <w:pPr>
        <w:ind w:left="576" w:firstLine="720"/>
        <w:jc w:val="both"/>
        <w:rPr>
          <w:rFonts w:ascii="Arial" w:hAnsi="Arial" w:cs="Arial"/>
        </w:rPr>
      </w:pPr>
      <w:r w:rsidRPr="00CB2738">
        <w:rPr>
          <w:rFonts w:ascii="Arial" w:hAnsi="Arial" w:cs="Arial"/>
        </w:rPr>
        <w:t xml:space="preserve">Secara umum, Cloud-Learning ini berfungsi untuk melayani kebutuhan proses belajar mengajar yang dijalankan oleh admin dan memudahkan pembelajaran mandiri untuk mahasiswa yang mengikuti mata kuliah tertentu, seperti Sistem Basis Data, Analisis Perangkat Lunak dan lain-lain. Selain itu , hal ini dapat meningkatkan perkembangan teknologi informasi dan komunikasi dengan memanfaatkan teknologi melalui media elektronik seperti komputer, laptop, netbook atau smartphone dengan </w:t>
      </w:r>
      <w:r w:rsidR="00B75AA6">
        <w:rPr>
          <w:rFonts w:ascii="Arial" w:hAnsi="Arial" w:cs="Arial"/>
        </w:rPr>
        <w:t>jaringan internet atau lainnya.</w:t>
      </w:r>
    </w:p>
    <w:p w:rsidR="00AF5555" w:rsidRPr="00CB2738" w:rsidRDefault="00AF5555">
      <w:pPr>
        <w:rPr>
          <w:rFonts w:ascii="Arial" w:hAnsi="Arial" w:cs="Arial"/>
        </w:rPr>
      </w:pPr>
    </w:p>
    <w:p w:rsidR="00AF5555" w:rsidRDefault="00AF5555">
      <w:pPr>
        <w:pStyle w:val="Heading2"/>
        <w:rPr>
          <w:rFonts w:cs="Arial"/>
        </w:rPr>
      </w:pPr>
      <w:bookmarkStart w:id="94" w:name="_Toc473958261"/>
      <w:bookmarkStart w:id="95" w:name="_Toc473531844"/>
      <w:bookmarkStart w:id="96" w:name="_Toc473541303"/>
      <w:bookmarkStart w:id="97" w:name="_Toc475557940"/>
      <w:r w:rsidRPr="00CB2738">
        <w:rPr>
          <w:rFonts w:cs="Arial"/>
        </w:rPr>
        <w:t>Karakteristik Pengguna</w:t>
      </w:r>
      <w:bookmarkEnd w:id="94"/>
      <w:bookmarkEnd w:id="95"/>
      <w:bookmarkEnd w:id="96"/>
      <w:bookmarkEnd w:id="97"/>
    </w:p>
    <w:p w:rsidR="00B75AA6" w:rsidRPr="00B75AA6" w:rsidRDefault="00B75AA6" w:rsidP="00B75AA6"/>
    <w:p w:rsidR="00391113" w:rsidRPr="00CB2738" w:rsidRDefault="00391113" w:rsidP="00391113">
      <w:pPr>
        <w:pStyle w:val="Caption"/>
        <w:keepNext/>
        <w:jc w:val="center"/>
        <w:rPr>
          <w:rFonts w:ascii="Arial" w:hAnsi="Arial" w:cs="Arial"/>
        </w:rPr>
      </w:pPr>
      <w:bookmarkStart w:id="98" w:name="_Toc475557989"/>
      <w:r w:rsidRPr="00CB2738">
        <w:rPr>
          <w:rFonts w:ascii="Arial" w:hAnsi="Arial" w:cs="Arial"/>
        </w:rPr>
        <w:t xml:space="preserve">Tabel </w:t>
      </w:r>
      <w:r w:rsidR="006B5F86" w:rsidRPr="00CB2738">
        <w:rPr>
          <w:rFonts w:ascii="Arial" w:hAnsi="Arial" w:cs="Arial"/>
        </w:rPr>
        <w:fldChar w:fldCharType="begin"/>
      </w:r>
      <w:r w:rsidR="006B5F86" w:rsidRPr="00CB2738">
        <w:rPr>
          <w:rFonts w:ascii="Arial" w:hAnsi="Arial" w:cs="Arial"/>
        </w:rPr>
        <w:instrText xml:space="preserve"> SEQ Tabel \* ARABIC </w:instrText>
      </w:r>
      <w:r w:rsidR="006B5F86" w:rsidRPr="00CB2738">
        <w:rPr>
          <w:rFonts w:ascii="Arial" w:hAnsi="Arial" w:cs="Arial"/>
        </w:rPr>
        <w:fldChar w:fldCharType="separate"/>
      </w:r>
      <w:r w:rsidR="004C47B5" w:rsidRPr="00CB2738">
        <w:rPr>
          <w:rFonts w:ascii="Arial" w:hAnsi="Arial" w:cs="Arial"/>
          <w:noProof/>
        </w:rPr>
        <w:t>3</w:t>
      </w:r>
      <w:r w:rsidR="006B5F86" w:rsidRPr="00CB2738">
        <w:rPr>
          <w:rFonts w:ascii="Arial" w:hAnsi="Arial" w:cs="Arial"/>
        </w:rPr>
        <w:fldChar w:fldCharType="end"/>
      </w:r>
      <w:r w:rsidRPr="00CB2738">
        <w:rPr>
          <w:rFonts w:ascii="Arial" w:hAnsi="Arial" w:cs="Arial"/>
          <w:lang w:val="en-US"/>
        </w:rPr>
        <w:t xml:space="preserve"> Karakteristik Pengguna</w:t>
      </w:r>
      <w:bookmarkEnd w:id="98"/>
    </w:p>
    <w:tbl>
      <w:tblPr>
        <w:tblStyle w:val="TableGrid"/>
        <w:tblW w:w="9067" w:type="dxa"/>
        <w:tblLook w:val="04A0" w:firstRow="1" w:lastRow="0" w:firstColumn="1" w:lastColumn="0" w:noHBand="0" w:noVBand="1"/>
      </w:tblPr>
      <w:tblGrid>
        <w:gridCol w:w="704"/>
        <w:gridCol w:w="2126"/>
        <w:gridCol w:w="6237"/>
      </w:tblGrid>
      <w:tr w:rsidR="00954A20" w:rsidRPr="00CB2738" w:rsidTr="00954A20">
        <w:tc>
          <w:tcPr>
            <w:tcW w:w="704" w:type="dxa"/>
          </w:tcPr>
          <w:p w:rsidR="00954A20" w:rsidRPr="00CB2738" w:rsidRDefault="00954A20" w:rsidP="00954A20">
            <w:pPr>
              <w:jc w:val="center"/>
              <w:rPr>
                <w:rFonts w:ascii="Arial" w:hAnsi="Arial" w:cs="Arial"/>
              </w:rPr>
            </w:pPr>
            <w:r w:rsidRPr="00CB2738">
              <w:rPr>
                <w:rFonts w:ascii="Arial" w:hAnsi="Arial" w:cs="Arial"/>
              </w:rPr>
              <w:t>No.</w:t>
            </w:r>
          </w:p>
        </w:tc>
        <w:tc>
          <w:tcPr>
            <w:tcW w:w="2126" w:type="dxa"/>
          </w:tcPr>
          <w:p w:rsidR="00954A20" w:rsidRPr="00CB2738" w:rsidRDefault="00954A20" w:rsidP="00954A20">
            <w:pPr>
              <w:jc w:val="center"/>
              <w:rPr>
                <w:rFonts w:ascii="Arial" w:hAnsi="Arial" w:cs="Arial"/>
              </w:rPr>
            </w:pPr>
            <w:r w:rsidRPr="00CB2738">
              <w:rPr>
                <w:rFonts w:ascii="Arial" w:hAnsi="Arial" w:cs="Arial"/>
              </w:rPr>
              <w:t>Karakter Pengguna</w:t>
            </w:r>
          </w:p>
        </w:tc>
        <w:tc>
          <w:tcPr>
            <w:tcW w:w="6237" w:type="dxa"/>
          </w:tcPr>
          <w:p w:rsidR="00954A20" w:rsidRPr="00CB2738" w:rsidRDefault="00954A20" w:rsidP="00954A20">
            <w:pPr>
              <w:jc w:val="center"/>
              <w:rPr>
                <w:rFonts w:ascii="Arial" w:hAnsi="Arial" w:cs="Arial"/>
              </w:rPr>
            </w:pPr>
            <w:r w:rsidRPr="00CB2738">
              <w:rPr>
                <w:rFonts w:ascii="Arial" w:hAnsi="Arial" w:cs="Arial"/>
              </w:rPr>
              <w:t>Deskripsi</w:t>
            </w:r>
          </w:p>
        </w:tc>
      </w:tr>
      <w:tr w:rsidR="00954A20" w:rsidRPr="00CB2738" w:rsidTr="00954A20">
        <w:tc>
          <w:tcPr>
            <w:tcW w:w="704" w:type="dxa"/>
          </w:tcPr>
          <w:p w:rsidR="00954A20" w:rsidRPr="00CB2738" w:rsidRDefault="00954A20">
            <w:pPr>
              <w:rPr>
                <w:rFonts w:ascii="Arial" w:hAnsi="Arial" w:cs="Arial"/>
                <w:lang w:val="id-ID"/>
              </w:rPr>
            </w:pPr>
            <w:r w:rsidRPr="00CB2738">
              <w:rPr>
                <w:rFonts w:ascii="Arial" w:hAnsi="Arial" w:cs="Arial"/>
                <w:lang w:val="id-ID"/>
              </w:rPr>
              <w:t>1.</w:t>
            </w:r>
          </w:p>
        </w:tc>
        <w:tc>
          <w:tcPr>
            <w:tcW w:w="2126" w:type="dxa"/>
          </w:tcPr>
          <w:p w:rsidR="00954A20" w:rsidRPr="00CB2738" w:rsidRDefault="00954A20">
            <w:pPr>
              <w:rPr>
                <w:rFonts w:ascii="Arial" w:hAnsi="Arial" w:cs="Arial"/>
              </w:rPr>
            </w:pPr>
            <w:r w:rsidRPr="00CB2738">
              <w:rPr>
                <w:rFonts w:ascii="Arial" w:hAnsi="Arial" w:cs="Arial"/>
              </w:rPr>
              <w:t>Unregistered Account</w:t>
            </w:r>
          </w:p>
        </w:tc>
        <w:tc>
          <w:tcPr>
            <w:tcW w:w="6237" w:type="dxa"/>
          </w:tcPr>
          <w:p w:rsidR="00954A20" w:rsidRPr="00CB2738" w:rsidRDefault="00954A20" w:rsidP="00916D50">
            <w:pPr>
              <w:jc w:val="both"/>
              <w:rPr>
                <w:rFonts w:ascii="Arial" w:hAnsi="Arial" w:cs="Arial"/>
              </w:rPr>
            </w:pPr>
            <w:r w:rsidRPr="00CB2738">
              <w:rPr>
                <w:rFonts w:ascii="Arial" w:hAnsi="Arial" w:cs="Arial"/>
              </w:rPr>
              <w:t>semua user atau tipe account yang belum melakukan Login pada website yang disediakan. User dengan tipe ini hanya dapat mendapati informasi dasar seputar mata pelajaran yang tersedia saja. Namun, mereka hanya bisa melihat dan tidak bisa melakukan apa-apa.</w:t>
            </w:r>
          </w:p>
        </w:tc>
      </w:tr>
      <w:tr w:rsidR="00954A20" w:rsidRPr="00CB2738" w:rsidTr="00954A20">
        <w:tc>
          <w:tcPr>
            <w:tcW w:w="704" w:type="dxa"/>
          </w:tcPr>
          <w:p w:rsidR="00954A20" w:rsidRPr="00CB2738" w:rsidRDefault="00954A20">
            <w:pPr>
              <w:rPr>
                <w:rFonts w:ascii="Arial" w:hAnsi="Arial" w:cs="Arial"/>
                <w:lang w:val="id-ID"/>
              </w:rPr>
            </w:pPr>
            <w:r w:rsidRPr="00CB2738">
              <w:rPr>
                <w:rFonts w:ascii="Arial" w:hAnsi="Arial" w:cs="Arial"/>
                <w:lang w:val="id-ID"/>
              </w:rPr>
              <w:t>2.</w:t>
            </w:r>
          </w:p>
        </w:tc>
        <w:tc>
          <w:tcPr>
            <w:tcW w:w="2126" w:type="dxa"/>
          </w:tcPr>
          <w:p w:rsidR="00954A20" w:rsidRPr="00CB2738" w:rsidRDefault="00954A20">
            <w:pPr>
              <w:rPr>
                <w:rFonts w:ascii="Arial" w:hAnsi="Arial" w:cs="Arial"/>
              </w:rPr>
            </w:pPr>
            <w:r w:rsidRPr="00CB2738">
              <w:rPr>
                <w:rFonts w:ascii="Arial" w:hAnsi="Arial" w:cs="Arial"/>
              </w:rPr>
              <w:t>Admin</w:t>
            </w:r>
          </w:p>
        </w:tc>
        <w:tc>
          <w:tcPr>
            <w:tcW w:w="6237" w:type="dxa"/>
          </w:tcPr>
          <w:p w:rsidR="00954A20" w:rsidRPr="00CB2738" w:rsidRDefault="00954A20" w:rsidP="00916D50">
            <w:pPr>
              <w:jc w:val="both"/>
              <w:rPr>
                <w:rFonts w:ascii="Arial" w:hAnsi="Arial" w:cs="Arial"/>
              </w:rPr>
            </w:pPr>
            <w:r w:rsidRPr="00CB2738">
              <w:rPr>
                <w:rFonts w:ascii="Arial" w:hAnsi="Arial" w:cs="Arial"/>
              </w:rPr>
              <w:t>Merupakan karyawan yang membuat website tersebut. Tipe user ini memiliki hak akses secara penuh terhadap aplikasi, dimulai dari mengatur interface website dan lain-lain.</w:t>
            </w:r>
          </w:p>
        </w:tc>
      </w:tr>
      <w:tr w:rsidR="00954A20" w:rsidRPr="00CB2738" w:rsidTr="00954A20">
        <w:tc>
          <w:tcPr>
            <w:tcW w:w="704" w:type="dxa"/>
          </w:tcPr>
          <w:p w:rsidR="00954A20" w:rsidRPr="00CB2738" w:rsidRDefault="00954A20">
            <w:pPr>
              <w:rPr>
                <w:rFonts w:ascii="Arial" w:hAnsi="Arial" w:cs="Arial"/>
                <w:lang w:val="id-ID"/>
              </w:rPr>
            </w:pPr>
            <w:r w:rsidRPr="00CB2738">
              <w:rPr>
                <w:rFonts w:ascii="Arial" w:hAnsi="Arial" w:cs="Arial"/>
                <w:lang w:val="id-ID"/>
              </w:rPr>
              <w:t>3.</w:t>
            </w:r>
          </w:p>
        </w:tc>
        <w:tc>
          <w:tcPr>
            <w:tcW w:w="2126" w:type="dxa"/>
          </w:tcPr>
          <w:p w:rsidR="00954A20" w:rsidRPr="00CB2738" w:rsidRDefault="00954A20">
            <w:pPr>
              <w:rPr>
                <w:rFonts w:ascii="Arial" w:hAnsi="Arial" w:cs="Arial"/>
              </w:rPr>
            </w:pPr>
            <w:r w:rsidRPr="00CB2738">
              <w:rPr>
                <w:rFonts w:ascii="Arial" w:hAnsi="Arial" w:cs="Arial"/>
              </w:rPr>
              <w:t>Dosen</w:t>
            </w:r>
          </w:p>
        </w:tc>
        <w:tc>
          <w:tcPr>
            <w:tcW w:w="6237" w:type="dxa"/>
          </w:tcPr>
          <w:p w:rsidR="00954A20" w:rsidRPr="00CB2738" w:rsidRDefault="00954A20" w:rsidP="00916D50">
            <w:pPr>
              <w:jc w:val="both"/>
              <w:rPr>
                <w:rFonts w:ascii="Arial" w:hAnsi="Arial" w:cs="Arial"/>
              </w:rPr>
            </w:pPr>
            <w:r w:rsidRPr="00CB2738">
              <w:rPr>
                <w:rFonts w:ascii="Arial" w:hAnsi="Arial" w:cs="Arial"/>
              </w:rPr>
              <w:t>Merupakan pengajar yang memiliki akses tertentu di website tersebut. Tipe user ini dapat menginput file-file pembelajaran untuk dipelajari oleh mahasiswa-mahasiswi yang membutuhkan, memberikan soal quiz dan tugas untuk dikerjakan.</w:t>
            </w:r>
          </w:p>
        </w:tc>
      </w:tr>
      <w:tr w:rsidR="00954A20" w:rsidRPr="00CB2738" w:rsidTr="00954A20">
        <w:tc>
          <w:tcPr>
            <w:tcW w:w="704" w:type="dxa"/>
          </w:tcPr>
          <w:p w:rsidR="00954A20" w:rsidRPr="00CB2738" w:rsidRDefault="00954A20">
            <w:pPr>
              <w:rPr>
                <w:rFonts w:ascii="Arial" w:hAnsi="Arial" w:cs="Arial"/>
                <w:lang w:val="id-ID"/>
              </w:rPr>
            </w:pPr>
            <w:r w:rsidRPr="00CB2738">
              <w:rPr>
                <w:rFonts w:ascii="Arial" w:hAnsi="Arial" w:cs="Arial"/>
                <w:lang w:val="id-ID"/>
              </w:rPr>
              <w:t>4.</w:t>
            </w:r>
          </w:p>
        </w:tc>
        <w:tc>
          <w:tcPr>
            <w:tcW w:w="2126" w:type="dxa"/>
          </w:tcPr>
          <w:p w:rsidR="00954A20" w:rsidRPr="00CB2738" w:rsidRDefault="00954A20">
            <w:pPr>
              <w:rPr>
                <w:rFonts w:ascii="Arial" w:hAnsi="Arial" w:cs="Arial"/>
                <w:lang w:val="id-ID"/>
              </w:rPr>
            </w:pPr>
            <w:r w:rsidRPr="00CB2738">
              <w:rPr>
                <w:rFonts w:ascii="Arial" w:hAnsi="Arial" w:cs="Arial"/>
                <w:lang w:val="id-ID"/>
              </w:rPr>
              <w:t>Student</w:t>
            </w:r>
          </w:p>
        </w:tc>
        <w:tc>
          <w:tcPr>
            <w:tcW w:w="6237" w:type="dxa"/>
          </w:tcPr>
          <w:p w:rsidR="00954A20" w:rsidRPr="00CB2738" w:rsidRDefault="00954A20" w:rsidP="00916D50">
            <w:pPr>
              <w:jc w:val="both"/>
              <w:rPr>
                <w:rFonts w:ascii="Arial" w:hAnsi="Arial" w:cs="Arial"/>
              </w:rPr>
            </w:pPr>
            <w:r w:rsidRPr="00CB2738">
              <w:rPr>
                <w:rFonts w:ascii="Arial" w:hAnsi="Arial" w:cs="Arial"/>
              </w:rPr>
              <w:t>Merupakan user yang memiliki NIM dan Password serta terdaftar sebagai mahasiswa/i yang terdaftar di kampus tersebut. User ini dapat membaca file yang diberikan oleh dosen, mengikuti quiz dan mengerjakan tugas serta mengupload file bila dibutuhkan.</w:t>
            </w:r>
          </w:p>
        </w:tc>
      </w:tr>
    </w:tbl>
    <w:p w:rsidR="00AF5555" w:rsidRPr="00CB2738" w:rsidRDefault="00AF5555">
      <w:pPr>
        <w:rPr>
          <w:rFonts w:ascii="Arial" w:hAnsi="Arial" w:cs="Arial"/>
        </w:rPr>
      </w:pPr>
    </w:p>
    <w:p w:rsidR="00AF5555" w:rsidRDefault="00AF5555" w:rsidP="00F462D2">
      <w:pPr>
        <w:pStyle w:val="Heading2"/>
        <w:rPr>
          <w:rFonts w:cs="Arial"/>
        </w:rPr>
      </w:pPr>
      <w:bookmarkStart w:id="99" w:name="_Toc473958262"/>
      <w:bookmarkStart w:id="100" w:name="_Toc473531845"/>
      <w:bookmarkStart w:id="101" w:name="_Toc473541304"/>
      <w:bookmarkStart w:id="102" w:name="_Toc475557941"/>
      <w:r w:rsidRPr="00CB2738">
        <w:rPr>
          <w:rFonts w:cs="Arial"/>
        </w:rPr>
        <w:t>Batasan-</w:t>
      </w:r>
      <w:r w:rsidR="00F462D2" w:rsidRPr="00CB2738">
        <w:rPr>
          <w:rFonts w:cs="Arial"/>
        </w:rPr>
        <w:t>B</w:t>
      </w:r>
      <w:r w:rsidRPr="00CB2738">
        <w:rPr>
          <w:rFonts w:cs="Arial"/>
        </w:rPr>
        <w:t>atasan</w:t>
      </w:r>
      <w:bookmarkEnd w:id="99"/>
      <w:bookmarkEnd w:id="100"/>
      <w:bookmarkEnd w:id="101"/>
      <w:bookmarkEnd w:id="102"/>
    </w:p>
    <w:p w:rsidR="00B75AA6" w:rsidRPr="00B75AA6" w:rsidRDefault="00B75AA6" w:rsidP="00B75AA6"/>
    <w:p w:rsidR="00D43A03" w:rsidRPr="00CB2738" w:rsidRDefault="00D43A03" w:rsidP="00D43A03">
      <w:pPr>
        <w:ind w:firstLine="576"/>
        <w:jc w:val="both"/>
        <w:rPr>
          <w:rFonts w:ascii="Arial" w:hAnsi="Arial" w:cs="Arial"/>
        </w:rPr>
      </w:pPr>
      <w:r w:rsidRPr="00CB2738">
        <w:rPr>
          <w:rFonts w:ascii="Arial" w:hAnsi="Arial" w:cs="Arial"/>
        </w:rPr>
        <w:t>Setiap user pada aplikasi ini memiliki batasan-batasan, yaitu :</w:t>
      </w:r>
    </w:p>
    <w:p w:rsidR="00D43A03" w:rsidRPr="00CB2738" w:rsidRDefault="00D43A03" w:rsidP="006D283F">
      <w:pPr>
        <w:pStyle w:val="ListParagraph"/>
        <w:numPr>
          <w:ilvl w:val="0"/>
          <w:numId w:val="2"/>
        </w:numPr>
        <w:jc w:val="both"/>
        <w:rPr>
          <w:rFonts w:ascii="Arial" w:hAnsi="Arial" w:cs="Arial"/>
        </w:rPr>
      </w:pPr>
      <w:r w:rsidRPr="00CB2738">
        <w:rPr>
          <w:rFonts w:ascii="Arial" w:hAnsi="Arial" w:cs="Arial"/>
        </w:rPr>
        <w:t>Sistem yang masih bersifat baru, yang berarti ini masih dalam tahap BETA dan belum di finalisasi. Dengan kata lain, akan banyak maintenance yang akan terjadi di masa yang akan datang.</w:t>
      </w:r>
    </w:p>
    <w:p w:rsidR="00D43A03" w:rsidRPr="00CB2738" w:rsidRDefault="00D43A03" w:rsidP="006D283F">
      <w:pPr>
        <w:pStyle w:val="ListParagraph"/>
        <w:numPr>
          <w:ilvl w:val="0"/>
          <w:numId w:val="2"/>
        </w:numPr>
        <w:jc w:val="both"/>
        <w:rPr>
          <w:rFonts w:ascii="Arial" w:hAnsi="Arial" w:cs="Arial"/>
        </w:rPr>
      </w:pPr>
      <w:r w:rsidRPr="00CB2738">
        <w:rPr>
          <w:rFonts w:ascii="Arial" w:hAnsi="Arial" w:cs="Arial"/>
        </w:rPr>
        <w:t>Content pelajaran masih harus di approve oleh dosen-dosen yang bersangkutan, sehingga akan memakan waktu agar bisa dibaca oleh mahasiswa yang membutuhkan.</w:t>
      </w:r>
    </w:p>
    <w:p w:rsidR="00C119A3" w:rsidRPr="00CB2738" w:rsidRDefault="00C119A3" w:rsidP="0072167C">
      <w:pPr>
        <w:pStyle w:val="Caption"/>
        <w:keepNext/>
        <w:rPr>
          <w:rFonts w:ascii="Arial" w:hAnsi="Arial" w:cs="Arial"/>
        </w:rPr>
      </w:pPr>
    </w:p>
    <w:p w:rsidR="004C47B5" w:rsidRPr="00CB2738" w:rsidRDefault="004C47B5" w:rsidP="004C47B5">
      <w:pPr>
        <w:pStyle w:val="Caption"/>
        <w:keepNext/>
        <w:jc w:val="center"/>
        <w:rPr>
          <w:rFonts w:ascii="Arial" w:hAnsi="Arial" w:cs="Arial"/>
        </w:rPr>
      </w:pPr>
      <w:bookmarkStart w:id="103" w:name="_Toc475557990"/>
      <w:r w:rsidRPr="00CB2738">
        <w:rPr>
          <w:rFonts w:ascii="Arial" w:hAnsi="Arial" w:cs="Arial"/>
        </w:rPr>
        <w:t xml:space="preserve">Tabel </w:t>
      </w:r>
      <w:r w:rsidRPr="00CB2738">
        <w:rPr>
          <w:rFonts w:ascii="Arial" w:hAnsi="Arial" w:cs="Arial"/>
        </w:rPr>
        <w:fldChar w:fldCharType="begin"/>
      </w:r>
      <w:r w:rsidRPr="00CB2738">
        <w:rPr>
          <w:rFonts w:ascii="Arial" w:hAnsi="Arial" w:cs="Arial"/>
        </w:rPr>
        <w:instrText xml:space="preserve"> SEQ Tabel \* ARABIC </w:instrText>
      </w:r>
      <w:r w:rsidRPr="00CB2738">
        <w:rPr>
          <w:rFonts w:ascii="Arial" w:hAnsi="Arial" w:cs="Arial"/>
        </w:rPr>
        <w:fldChar w:fldCharType="separate"/>
      </w:r>
      <w:r w:rsidRPr="00CB2738">
        <w:rPr>
          <w:rFonts w:ascii="Arial" w:hAnsi="Arial" w:cs="Arial"/>
          <w:noProof/>
        </w:rPr>
        <w:t>4</w:t>
      </w:r>
      <w:r w:rsidRPr="00CB2738">
        <w:rPr>
          <w:rFonts w:ascii="Arial" w:hAnsi="Arial" w:cs="Arial"/>
        </w:rPr>
        <w:fldChar w:fldCharType="end"/>
      </w:r>
      <w:r w:rsidRPr="00CB2738">
        <w:rPr>
          <w:rFonts w:ascii="Arial" w:hAnsi="Arial" w:cs="Arial"/>
        </w:rPr>
        <w:t xml:space="preserve"> Batasan-batasan</w:t>
      </w:r>
      <w:bookmarkEnd w:id="103"/>
    </w:p>
    <w:tbl>
      <w:tblPr>
        <w:tblStyle w:val="LightGrid-Accent1"/>
        <w:tblW w:w="0" w:type="auto"/>
        <w:tblLook w:val="04A0" w:firstRow="1" w:lastRow="0" w:firstColumn="1" w:lastColumn="0" w:noHBand="0" w:noVBand="1"/>
      </w:tblPr>
      <w:tblGrid>
        <w:gridCol w:w="3017"/>
        <w:gridCol w:w="3015"/>
        <w:gridCol w:w="3020"/>
      </w:tblGrid>
      <w:tr w:rsidR="00D43A03" w:rsidRPr="00CB2738" w:rsidTr="00C11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D43A03" w:rsidRPr="00CB2738" w:rsidRDefault="00D43A03" w:rsidP="00A85118">
            <w:pPr>
              <w:jc w:val="center"/>
              <w:rPr>
                <w:rFonts w:ascii="Arial" w:hAnsi="Arial" w:cs="Arial"/>
              </w:rPr>
            </w:pPr>
            <w:r w:rsidRPr="00CB2738">
              <w:rPr>
                <w:rFonts w:ascii="Arial" w:hAnsi="Arial" w:cs="Arial"/>
              </w:rPr>
              <w:t>Kategori Pengguna</w:t>
            </w:r>
          </w:p>
        </w:tc>
        <w:tc>
          <w:tcPr>
            <w:tcW w:w="3015" w:type="dxa"/>
          </w:tcPr>
          <w:p w:rsidR="00D43A03" w:rsidRPr="00CB2738" w:rsidRDefault="00D43A03" w:rsidP="00A851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B2738">
              <w:rPr>
                <w:rFonts w:ascii="Arial" w:hAnsi="Arial" w:cs="Arial"/>
              </w:rPr>
              <w:t>Tugas</w:t>
            </w:r>
          </w:p>
        </w:tc>
        <w:tc>
          <w:tcPr>
            <w:tcW w:w="3020" w:type="dxa"/>
          </w:tcPr>
          <w:p w:rsidR="00D43A03" w:rsidRPr="00CB2738" w:rsidRDefault="00D43A03" w:rsidP="00A851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B2738">
              <w:rPr>
                <w:rFonts w:ascii="Arial" w:hAnsi="Arial" w:cs="Arial"/>
              </w:rPr>
              <w:t>Hak Akses ke Aplikasi</w:t>
            </w:r>
          </w:p>
        </w:tc>
      </w:tr>
      <w:tr w:rsidR="00D43A03" w:rsidRPr="00CB2738" w:rsidTr="00C11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vAlign w:val="center"/>
          </w:tcPr>
          <w:p w:rsidR="00D43A03" w:rsidRPr="00CB2738" w:rsidRDefault="00D43A03" w:rsidP="000503BA">
            <w:pPr>
              <w:jc w:val="center"/>
              <w:rPr>
                <w:rFonts w:ascii="Arial" w:hAnsi="Arial" w:cs="Arial"/>
              </w:rPr>
            </w:pPr>
            <w:r w:rsidRPr="00CB2738">
              <w:rPr>
                <w:rFonts w:ascii="Arial" w:hAnsi="Arial" w:cs="Arial"/>
              </w:rPr>
              <w:t>Administrator</w:t>
            </w:r>
          </w:p>
        </w:tc>
        <w:tc>
          <w:tcPr>
            <w:tcW w:w="3015" w:type="dxa"/>
            <w:vAlign w:val="center"/>
          </w:tcPr>
          <w:p w:rsidR="00D43A03" w:rsidRPr="00CB2738" w:rsidRDefault="00D43A03" w:rsidP="00D200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2738">
              <w:rPr>
                <w:rFonts w:ascii="Arial" w:hAnsi="Arial" w:cs="Arial"/>
              </w:rPr>
              <w:t>Mengelola server termasuk setup dan maintenance database, Pemberian Hak Akses dan Account kepada User (Mahasiswa dan Dosen)</w:t>
            </w:r>
          </w:p>
        </w:tc>
        <w:tc>
          <w:tcPr>
            <w:tcW w:w="3020" w:type="dxa"/>
            <w:vAlign w:val="center"/>
          </w:tcPr>
          <w:p w:rsidR="00D43A03" w:rsidRPr="00CB2738" w:rsidRDefault="00D43A03" w:rsidP="00D200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2738">
              <w:rPr>
                <w:rFonts w:ascii="Arial" w:hAnsi="Arial" w:cs="Arial"/>
              </w:rPr>
              <w:t>Hak Akses penuh ke semua data termasuk menambah dan mengurangi data</w:t>
            </w:r>
          </w:p>
        </w:tc>
      </w:tr>
      <w:tr w:rsidR="00D43A03" w:rsidRPr="00CB2738" w:rsidTr="00C119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vAlign w:val="center"/>
          </w:tcPr>
          <w:p w:rsidR="00D43A03" w:rsidRPr="00CB2738" w:rsidRDefault="00D43A03" w:rsidP="000503BA">
            <w:pPr>
              <w:jc w:val="center"/>
              <w:rPr>
                <w:rFonts w:ascii="Arial" w:hAnsi="Arial" w:cs="Arial"/>
              </w:rPr>
            </w:pPr>
            <w:r w:rsidRPr="00CB2738">
              <w:rPr>
                <w:rFonts w:ascii="Arial" w:hAnsi="Arial" w:cs="Arial"/>
              </w:rPr>
              <w:t>Dosen</w:t>
            </w:r>
          </w:p>
        </w:tc>
        <w:tc>
          <w:tcPr>
            <w:tcW w:w="3015" w:type="dxa"/>
            <w:vAlign w:val="center"/>
          </w:tcPr>
          <w:p w:rsidR="00D43A03" w:rsidRPr="00CB2738" w:rsidRDefault="00D43A03" w:rsidP="00D20034">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CB2738">
              <w:rPr>
                <w:rFonts w:ascii="Arial" w:hAnsi="Arial" w:cs="Arial"/>
              </w:rPr>
              <w:t>Memberikan materi-materi perkuliahan dalam bentuk dokumen atau tipe data lainnya</w:t>
            </w:r>
          </w:p>
        </w:tc>
        <w:tc>
          <w:tcPr>
            <w:tcW w:w="3020" w:type="dxa"/>
            <w:vAlign w:val="center"/>
          </w:tcPr>
          <w:p w:rsidR="00D43A03" w:rsidRPr="00CB2738" w:rsidRDefault="00D43A03" w:rsidP="00D20034">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CB2738">
              <w:rPr>
                <w:rFonts w:ascii="Arial" w:hAnsi="Arial" w:cs="Arial"/>
              </w:rPr>
              <w:t>Akses Data pada Menu aplikasi yang diijinkan yaitu melihat dan menambah materi perkuliahan serta memberikan time limit untuk deadline bila diperlukan</w:t>
            </w:r>
          </w:p>
        </w:tc>
      </w:tr>
      <w:tr w:rsidR="00D43A03" w:rsidRPr="00CB2738" w:rsidTr="00C11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vAlign w:val="center"/>
          </w:tcPr>
          <w:p w:rsidR="00D43A03" w:rsidRPr="00CB2738" w:rsidRDefault="00D43A03" w:rsidP="000503BA">
            <w:pPr>
              <w:jc w:val="center"/>
              <w:rPr>
                <w:rFonts w:ascii="Arial" w:hAnsi="Arial" w:cs="Arial"/>
              </w:rPr>
            </w:pPr>
            <w:r w:rsidRPr="00CB2738">
              <w:rPr>
                <w:rFonts w:ascii="Arial" w:hAnsi="Arial" w:cs="Arial"/>
              </w:rPr>
              <w:lastRenderedPageBreak/>
              <w:t>Student</w:t>
            </w:r>
          </w:p>
        </w:tc>
        <w:tc>
          <w:tcPr>
            <w:tcW w:w="3015" w:type="dxa"/>
            <w:vAlign w:val="center"/>
          </w:tcPr>
          <w:p w:rsidR="00D43A03" w:rsidRPr="00CB2738" w:rsidRDefault="00D43A03" w:rsidP="00D200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2738">
              <w:rPr>
                <w:rFonts w:ascii="Arial" w:hAnsi="Arial" w:cs="Arial"/>
              </w:rPr>
              <w:t>Melihat dokumen-dokumen yang disediakan oleh dosen, Mengikuti quiz dan mengupload tugas yang diminta</w:t>
            </w:r>
          </w:p>
        </w:tc>
        <w:tc>
          <w:tcPr>
            <w:tcW w:w="3020" w:type="dxa"/>
            <w:vAlign w:val="center"/>
          </w:tcPr>
          <w:p w:rsidR="00D43A03" w:rsidRPr="00CB2738" w:rsidRDefault="00D43A03" w:rsidP="00D200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2738">
              <w:rPr>
                <w:rFonts w:ascii="Arial" w:hAnsi="Arial" w:cs="Arial"/>
              </w:rPr>
              <w:t>Akses Data pada menu Aplikasi yang diijinkan yaitu mata kuliah yang diambil, Mendownload materi dan mengikuti pembelajaran</w:t>
            </w:r>
          </w:p>
        </w:tc>
      </w:tr>
      <w:tr w:rsidR="00D43A03" w:rsidRPr="00CB2738" w:rsidTr="00C119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vAlign w:val="center"/>
          </w:tcPr>
          <w:p w:rsidR="00D43A03" w:rsidRPr="00CB2738" w:rsidRDefault="00D43A03" w:rsidP="000503BA">
            <w:pPr>
              <w:jc w:val="center"/>
              <w:rPr>
                <w:rFonts w:ascii="Arial" w:hAnsi="Arial" w:cs="Arial"/>
              </w:rPr>
            </w:pPr>
            <w:r w:rsidRPr="00CB2738">
              <w:rPr>
                <w:rFonts w:ascii="Arial" w:hAnsi="Arial" w:cs="Arial"/>
              </w:rPr>
              <w:t>Unregistered Account</w:t>
            </w:r>
          </w:p>
        </w:tc>
        <w:tc>
          <w:tcPr>
            <w:tcW w:w="3015" w:type="dxa"/>
            <w:vAlign w:val="center"/>
          </w:tcPr>
          <w:p w:rsidR="00D43A03" w:rsidRPr="00CB2738" w:rsidRDefault="00D43A03" w:rsidP="00D20034">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CB2738">
              <w:rPr>
                <w:rFonts w:ascii="Arial" w:hAnsi="Arial" w:cs="Arial"/>
              </w:rPr>
              <w:t>Hanya bisa melihat homepage dan tidak bisa mengakses lebih jauh dari itu</w:t>
            </w:r>
          </w:p>
        </w:tc>
        <w:tc>
          <w:tcPr>
            <w:tcW w:w="3020" w:type="dxa"/>
            <w:vAlign w:val="center"/>
          </w:tcPr>
          <w:p w:rsidR="00D43A03" w:rsidRPr="00CB2738" w:rsidRDefault="00D43A03" w:rsidP="00D20034">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CB2738">
              <w:rPr>
                <w:rFonts w:ascii="Arial" w:hAnsi="Arial" w:cs="Arial"/>
              </w:rPr>
              <w:t>View Only</w:t>
            </w:r>
          </w:p>
        </w:tc>
      </w:tr>
    </w:tbl>
    <w:p w:rsidR="00AF5555" w:rsidRPr="00CB2738" w:rsidRDefault="00AF5555">
      <w:pPr>
        <w:pStyle w:val="Heading2"/>
        <w:rPr>
          <w:rFonts w:cs="Arial"/>
        </w:rPr>
      </w:pPr>
      <w:bookmarkStart w:id="104" w:name="_Toc473531846"/>
      <w:bookmarkStart w:id="105" w:name="_Toc473541305"/>
      <w:bookmarkStart w:id="106" w:name="_Toc475557942"/>
      <w:r w:rsidRPr="00CB2738">
        <w:rPr>
          <w:rFonts w:cs="Arial"/>
        </w:rPr>
        <w:t>Asumsi dan Kebergantungan</w:t>
      </w:r>
      <w:bookmarkEnd w:id="104"/>
      <w:bookmarkEnd w:id="105"/>
      <w:bookmarkEnd w:id="106"/>
    </w:p>
    <w:p w:rsidR="00AF5555" w:rsidRPr="00CB2738" w:rsidRDefault="00AF5555">
      <w:pPr>
        <w:rPr>
          <w:rFonts w:ascii="Arial" w:hAnsi="Arial" w:cs="Arial"/>
        </w:rPr>
      </w:pPr>
    </w:p>
    <w:p w:rsidR="00AF5555" w:rsidRDefault="00E02BFD" w:rsidP="00B75AA6">
      <w:pPr>
        <w:ind w:left="576" w:firstLine="720"/>
        <w:jc w:val="both"/>
        <w:rPr>
          <w:rFonts w:ascii="Arial" w:hAnsi="Arial" w:cs="Arial"/>
        </w:rPr>
      </w:pPr>
      <w:r w:rsidRPr="00CB2738">
        <w:rPr>
          <w:rFonts w:ascii="Arial" w:hAnsi="Arial" w:cs="Arial"/>
        </w:rPr>
        <w:t>Website ini dapat diakses melalui media yang mendukung pengaksesan Website seperti Mobile Phone, Netbook, dan lain-lain. Wala</w:t>
      </w:r>
      <w:r w:rsidR="00E03EDF">
        <w:rPr>
          <w:rFonts w:ascii="Arial" w:hAnsi="Arial" w:cs="Arial"/>
        </w:rPr>
        <w:t>u</w:t>
      </w:r>
      <w:r w:rsidRPr="00CB2738">
        <w:rPr>
          <w:rFonts w:ascii="Arial" w:hAnsi="Arial" w:cs="Arial"/>
        </w:rPr>
        <w:t>pun demikian untuk menggunakan beberapa fungsi aplikasi, user disarankan menggunakan Laptop atau Personal Computer untuk memaksimalkan kepuasan yang disediakan. Website ini dapat diakses oleh siapa saja, dan tidak ada batasan dalam pengaksesan aplikasi. Walaupun demikian pembagian hak akses tetap diatur oleh pihak admin dan dosen untuk mengatur kelancaran proses belajar-mengajar yang telah diren</w:t>
      </w:r>
      <w:r w:rsidR="00B75AA6">
        <w:rPr>
          <w:rFonts w:ascii="Arial" w:hAnsi="Arial" w:cs="Arial"/>
        </w:rPr>
        <w:t>canakan sebelumnya oleh mereka.</w:t>
      </w:r>
    </w:p>
    <w:p w:rsidR="00AF5555" w:rsidRPr="00CB2738" w:rsidRDefault="00177271" w:rsidP="00C70086">
      <w:pPr>
        <w:pStyle w:val="Heading1"/>
        <w:rPr>
          <w:rFonts w:cs="Arial"/>
        </w:rPr>
      </w:pPr>
      <w:bookmarkStart w:id="107" w:name="_Toc473958265"/>
      <w:bookmarkStart w:id="108" w:name="_Toc473531848"/>
      <w:bookmarkStart w:id="109" w:name="_Toc473541307"/>
      <w:bookmarkStart w:id="110" w:name="_Toc475557943"/>
      <w:r w:rsidRPr="00CB2738">
        <w:rPr>
          <w:rFonts w:cs="Arial"/>
        </w:rPr>
        <w:lastRenderedPageBreak/>
        <w:t>Kebutuhan Antarmuka E</w:t>
      </w:r>
      <w:r w:rsidR="00AF5555" w:rsidRPr="00CB2738">
        <w:rPr>
          <w:rFonts w:cs="Arial"/>
        </w:rPr>
        <w:t>ksternal</w:t>
      </w:r>
      <w:bookmarkEnd w:id="107"/>
      <w:bookmarkEnd w:id="108"/>
      <w:bookmarkEnd w:id="109"/>
      <w:bookmarkEnd w:id="110"/>
    </w:p>
    <w:p w:rsidR="00B75AA6" w:rsidRPr="005757A7" w:rsidRDefault="00AF5555" w:rsidP="00B75AA6">
      <w:pPr>
        <w:pStyle w:val="Heading3"/>
        <w:rPr>
          <w:rFonts w:cs="Arial"/>
        </w:rPr>
      </w:pPr>
      <w:bookmarkStart w:id="111" w:name="_Toc473958266"/>
      <w:bookmarkStart w:id="112" w:name="_Toc473531849"/>
      <w:bookmarkStart w:id="113" w:name="_Toc473541308"/>
      <w:bookmarkStart w:id="114" w:name="_Toc475557944"/>
      <w:r w:rsidRPr="00CB2738">
        <w:rPr>
          <w:rFonts w:cs="Arial"/>
        </w:rPr>
        <w:t xml:space="preserve">Antarmuka </w:t>
      </w:r>
      <w:bookmarkEnd w:id="111"/>
      <w:bookmarkEnd w:id="112"/>
      <w:bookmarkEnd w:id="113"/>
      <w:r w:rsidR="00AA1892" w:rsidRPr="00CB2738">
        <w:rPr>
          <w:rFonts w:cs="Arial"/>
        </w:rPr>
        <w:t>pengguna</w:t>
      </w:r>
      <w:bookmarkEnd w:id="114"/>
    </w:p>
    <w:p w:rsidR="005B78FD" w:rsidRDefault="007317F8" w:rsidP="00916D50">
      <w:pPr>
        <w:keepNext/>
        <w:ind w:left="720" w:firstLine="720"/>
        <w:jc w:val="both"/>
        <w:rPr>
          <w:rFonts w:ascii="Arial" w:hAnsi="Arial" w:cs="Arial"/>
        </w:rPr>
      </w:pPr>
      <w:r w:rsidRPr="00B75AA6">
        <w:rPr>
          <w:rFonts w:ascii="Arial" w:hAnsi="Arial" w:cs="Arial"/>
        </w:rPr>
        <w:t>Aplikasi ini dibuat menggunakan framework berbasis website. Terdapat 3 tipe pengguna yang menggunakan website ini, diantara lain yaitu dosen, mahasiswa dan administrator. Berikut salah satu tampilan Homepage Cloud</w:t>
      </w:r>
      <w:r w:rsidRPr="00B75AA6">
        <w:rPr>
          <w:rFonts w:ascii="Arial" w:hAnsi="Arial" w:cs="Arial"/>
          <w:lang w:val="id-ID"/>
        </w:rPr>
        <w:t>-</w:t>
      </w:r>
      <w:r w:rsidRPr="00B75AA6">
        <w:rPr>
          <w:rFonts w:ascii="Arial" w:hAnsi="Arial" w:cs="Arial"/>
        </w:rPr>
        <w:t>Learning.</w:t>
      </w:r>
    </w:p>
    <w:p w:rsidR="00B75AA6" w:rsidRPr="00B75AA6" w:rsidRDefault="00B75AA6" w:rsidP="00916D50">
      <w:pPr>
        <w:keepNext/>
        <w:ind w:left="720" w:firstLine="720"/>
        <w:jc w:val="both"/>
        <w:rPr>
          <w:rFonts w:ascii="Arial" w:hAnsi="Arial" w:cs="Arial"/>
        </w:rPr>
      </w:pPr>
    </w:p>
    <w:p w:rsidR="00391113" w:rsidRPr="00CB2738" w:rsidRDefault="00391113" w:rsidP="00391113">
      <w:pPr>
        <w:keepNext/>
        <w:jc w:val="center"/>
        <w:rPr>
          <w:rFonts w:ascii="Arial" w:hAnsi="Arial" w:cs="Arial"/>
        </w:rPr>
      </w:pPr>
    </w:p>
    <w:p w:rsidR="00A85118" w:rsidRPr="00CB2738" w:rsidRDefault="00A252DD" w:rsidP="00A85118">
      <w:pPr>
        <w:keepNext/>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45pt;height:348.95pt">
            <v:imagedata r:id="rId10" o:title="Homepage"/>
          </v:shape>
        </w:pict>
      </w:r>
    </w:p>
    <w:p w:rsidR="00AF5555" w:rsidRPr="00CB2738" w:rsidRDefault="00A85118" w:rsidP="00A85118">
      <w:pPr>
        <w:pStyle w:val="Caption"/>
        <w:jc w:val="center"/>
        <w:rPr>
          <w:rFonts w:ascii="Arial" w:hAnsi="Arial" w:cs="Arial"/>
          <w:b/>
          <w:i w:val="0"/>
          <w:color w:val="auto"/>
        </w:rPr>
      </w:pPr>
      <w:bookmarkStart w:id="115" w:name="_Toc475557974"/>
      <w:r w:rsidRPr="00CB2738">
        <w:rPr>
          <w:rFonts w:ascii="Arial" w:hAnsi="Arial" w:cs="Arial"/>
          <w:b/>
          <w:i w:val="0"/>
          <w:color w:val="auto"/>
        </w:rPr>
        <w:t xml:space="preserve">Gambar </w:t>
      </w:r>
      <w:r w:rsidR="00FB2A7D">
        <w:rPr>
          <w:rFonts w:ascii="Arial" w:hAnsi="Arial" w:cs="Arial"/>
          <w:b/>
          <w:i w:val="0"/>
          <w:color w:val="auto"/>
        </w:rPr>
        <w:fldChar w:fldCharType="begin"/>
      </w:r>
      <w:r w:rsidR="00FB2A7D">
        <w:rPr>
          <w:rFonts w:ascii="Arial" w:hAnsi="Arial" w:cs="Arial"/>
          <w:b/>
          <w:i w:val="0"/>
          <w:color w:val="auto"/>
        </w:rPr>
        <w:instrText xml:space="preserve"> STYLEREF 1 \s </w:instrText>
      </w:r>
      <w:r w:rsidR="00FB2A7D">
        <w:rPr>
          <w:rFonts w:ascii="Arial" w:hAnsi="Arial" w:cs="Arial"/>
          <w:b/>
          <w:i w:val="0"/>
          <w:color w:val="auto"/>
        </w:rPr>
        <w:fldChar w:fldCharType="separate"/>
      </w:r>
      <w:r w:rsidR="00FB2A7D">
        <w:rPr>
          <w:rFonts w:ascii="Arial" w:hAnsi="Arial" w:cs="Arial"/>
          <w:b/>
          <w:i w:val="0"/>
          <w:noProof/>
          <w:color w:val="auto"/>
        </w:rPr>
        <w:t>3</w:t>
      </w:r>
      <w:r w:rsidR="00FB2A7D">
        <w:rPr>
          <w:rFonts w:ascii="Arial" w:hAnsi="Arial" w:cs="Arial"/>
          <w:b/>
          <w:i w:val="0"/>
          <w:color w:val="auto"/>
        </w:rPr>
        <w:fldChar w:fldCharType="end"/>
      </w:r>
      <w:r w:rsidR="00FB2A7D">
        <w:rPr>
          <w:rFonts w:ascii="Arial" w:hAnsi="Arial" w:cs="Arial"/>
          <w:b/>
          <w:i w:val="0"/>
          <w:color w:val="auto"/>
        </w:rPr>
        <w:noBreakHyphen/>
      </w:r>
      <w:r w:rsidR="00FB2A7D">
        <w:rPr>
          <w:rFonts w:ascii="Arial" w:hAnsi="Arial" w:cs="Arial"/>
          <w:b/>
          <w:i w:val="0"/>
          <w:color w:val="auto"/>
        </w:rPr>
        <w:fldChar w:fldCharType="begin"/>
      </w:r>
      <w:r w:rsidR="00FB2A7D">
        <w:rPr>
          <w:rFonts w:ascii="Arial" w:hAnsi="Arial" w:cs="Arial"/>
          <w:b/>
          <w:i w:val="0"/>
          <w:color w:val="auto"/>
        </w:rPr>
        <w:instrText xml:space="preserve"> SEQ Gambar \* ARABIC \s 1 </w:instrText>
      </w:r>
      <w:r w:rsidR="00FB2A7D">
        <w:rPr>
          <w:rFonts w:ascii="Arial" w:hAnsi="Arial" w:cs="Arial"/>
          <w:b/>
          <w:i w:val="0"/>
          <w:color w:val="auto"/>
        </w:rPr>
        <w:fldChar w:fldCharType="separate"/>
      </w:r>
      <w:r w:rsidR="00FB2A7D">
        <w:rPr>
          <w:rFonts w:ascii="Arial" w:hAnsi="Arial" w:cs="Arial"/>
          <w:b/>
          <w:i w:val="0"/>
          <w:noProof/>
          <w:color w:val="auto"/>
        </w:rPr>
        <w:t>1</w:t>
      </w:r>
      <w:r w:rsidR="00FB2A7D">
        <w:rPr>
          <w:rFonts w:ascii="Arial" w:hAnsi="Arial" w:cs="Arial"/>
          <w:b/>
          <w:i w:val="0"/>
          <w:color w:val="auto"/>
        </w:rPr>
        <w:fldChar w:fldCharType="end"/>
      </w:r>
      <w:r w:rsidRPr="00CB2738">
        <w:rPr>
          <w:rFonts w:ascii="Arial" w:hAnsi="Arial" w:cs="Arial"/>
          <w:b/>
          <w:i w:val="0"/>
          <w:color w:val="auto"/>
          <w:lang w:val="id-ID"/>
        </w:rPr>
        <w:t>. Tampilan Homepage Cloud Learning</w:t>
      </w:r>
      <w:bookmarkEnd w:id="115"/>
    </w:p>
    <w:p w:rsidR="006913B6" w:rsidRPr="00CB2738" w:rsidRDefault="00A85118" w:rsidP="007317F8">
      <w:pPr>
        <w:rPr>
          <w:rFonts w:ascii="Arial" w:hAnsi="Arial" w:cs="Arial"/>
        </w:rPr>
      </w:pPr>
      <w:bookmarkStart w:id="116" w:name="_Toc473958267"/>
      <w:bookmarkStart w:id="117" w:name="_Toc473531850"/>
      <w:bookmarkStart w:id="118" w:name="_Toc473541309"/>
      <w:r w:rsidRPr="00CB2738">
        <w:rPr>
          <w:rFonts w:ascii="Arial" w:hAnsi="Arial" w:cs="Arial"/>
        </w:rPr>
        <w:tab/>
      </w:r>
    </w:p>
    <w:p w:rsidR="001E1E09" w:rsidRPr="00CB2738" w:rsidRDefault="001E1E09">
      <w:pPr>
        <w:rPr>
          <w:rFonts w:ascii="Arial" w:hAnsi="Arial" w:cs="Arial"/>
          <w:b/>
          <w:sz w:val="24"/>
        </w:rPr>
      </w:pPr>
      <w:r w:rsidRPr="00CB2738">
        <w:rPr>
          <w:rFonts w:ascii="Arial" w:hAnsi="Arial" w:cs="Arial"/>
        </w:rPr>
        <w:br w:type="page"/>
      </w:r>
    </w:p>
    <w:p w:rsidR="007317F8" w:rsidRPr="00B12028" w:rsidRDefault="00AF5555" w:rsidP="00B12028">
      <w:pPr>
        <w:pStyle w:val="Heading3"/>
        <w:rPr>
          <w:rFonts w:cs="Arial"/>
        </w:rPr>
      </w:pPr>
      <w:bookmarkStart w:id="119" w:name="_Toc475557945"/>
      <w:r w:rsidRPr="00CB2738">
        <w:rPr>
          <w:rFonts w:cs="Arial"/>
        </w:rPr>
        <w:lastRenderedPageBreak/>
        <w:t>Antarmuka perangkat keras</w:t>
      </w:r>
      <w:bookmarkStart w:id="120" w:name="_Toc473958268"/>
      <w:bookmarkStart w:id="121" w:name="_Toc473531851"/>
      <w:bookmarkStart w:id="122" w:name="_Toc473541310"/>
      <w:bookmarkEnd w:id="116"/>
      <w:bookmarkEnd w:id="117"/>
      <w:bookmarkEnd w:id="118"/>
      <w:bookmarkEnd w:id="119"/>
    </w:p>
    <w:p w:rsidR="001E1E09" w:rsidRPr="00B75AA6" w:rsidRDefault="001E1E09" w:rsidP="001E1E09">
      <w:pPr>
        <w:ind w:left="720"/>
        <w:rPr>
          <w:rFonts w:ascii="Arial" w:hAnsi="Arial" w:cs="Arial"/>
          <w:szCs w:val="24"/>
          <w:lang w:val="id-ID"/>
        </w:rPr>
      </w:pPr>
      <w:r w:rsidRPr="00B75AA6">
        <w:rPr>
          <w:rFonts w:ascii="Arial" w:hAnsi="Arial" w:cs="Arial"/>
          <w:szCs w:val="24"/>
          <w:lang w:val="id-ID"/>
        </w:rPr>
        <w:t xml:space="preserve">Berikut spesifikasi minimal perangkat keras yang dibutuhkan </w:t>
      </w:r>
      <w:r w:rsidR="0077698A" w:rsidRPr="00B75AA6">
        <w:rPr>
          <w:rFonts w:ascii="Arial" w:hAnsi="Arial" w:cs="Arial"/>
          <w:szCs w:val="24"/>
          <w:lang w:val="id-ID"/>
        </w:rPr>
        <w:t>oleh</w:t>
      </w:r>
      <w:r w:rsidRPr="00B75AA6">
        <w:rPr>
          <w:rFonts w:ascii="Arial" w:hAnsi="Arial" w:cs="Arial"/>
          <w:szCs w:val="24"/>
          <w:lang w:val="id-ID"/>
        </w:rPr>
        <w:t xml:space="preserve"> Aplikasi Cloud-Learning :</w:t>
      </w:r>
    </w:p>
    <w:p w:rsidR="008C4EE7" w:rsidRPr="00B75AA6" w:rsidRDefault="008C4EE7" w:rsidP="006D283F">
      <w:pPr>
        <w:pStyle w:val="ListParagraph"/>
        <w:numPr>
          <w:ilvl w:val="0"/>
          <w:numId w:val="17"/>
        </w:numPr>
        <w:rPr>
          <w:rFonts w:ascii="Arial" w:hAnsi="Arial" w:cs="Arial"/>
          <w:szCs w:val="24"/>
          <w:lang w:val="id-ID"/>
        </w:rPr>
      </w:pPr>
      <w:r w:rsidRPr="00B75AA6">
        <w:rPr>
          <w:rFonts w:ascii="Arial" w:hAnsi="Arial" w:cs="Arial"/>
          <w:szCs w:val="24"/>
          <w:lang w:val="id-ID"/>
        </w:rPr>
        <w:t>Personal Computer (PC) lengkap dengan perangkat input/output standar :</w:t>
      </w:r>
    </w:p>
    <w:p w:rsidR="008C4EE7" w:rsidRPr="00B75AA6" w:rsidRDefault="008C4EE7" w:rsidP="006D283F">
      <w:pPr>
        <w:pStyle w:val="ListParagraph"/>
        <w:numPr>
          <w:ilvl w:val="0"/>
          <w:numId w:val="18"/>
        </w:numPr>
        <w:rPr>
          <w:rFonts w:ascii="Arial" w:hAnsi="Arial" w:cs="Arial"/>
          <w:szCs w:val="24"/>
          <w:lang w:val="id-ID"/>
        </w:rPr>
      </w:pPr>
      <w:r w:rsidRPr="00B75AA6">
        <w:rPr>
          <w:rFonts w:ascii="Arial" w:hAnsi="Arial" w:cs="Arial"/>
          <w:szCs w:val="24"/>
          <w:lang w:val="id-ID"/>
        </w:rPr>
        <w:t>Monitor</w:t>
      </w:r>
    </w:p>
    <w:p w:rsidR="008C4EE7" w:rsidRPr="00B75AA6" w:rsidRDefault="008C4EE7" w:rsidP="006D283F">
      <w:pPr>
        <w:pStyle w:val="ListParagraph"/>
        <w:numPr>
          <w:ilvl w:val="0"/>
          <w:numId w:val="18"/>
        </w:numPr>
        <w:rPr>
          <w:rFonts w:ascii="Arial" w:hAnsi="Arial" w:cs="Arial"/>
          <w:szCs w:val="24"/>
          <w:lang w:val="id-ID"/>
        </w:rPr>
      </w:pPr>
      <w:r w:rsidRPr="00B75AA6">
        <w:rPr>
          <w:rFonts w:ascii="Arial" w:hAnsi="Arial" w:cs="Arial"/>
          <w:szCs w:val="24"/>
          <w:lang w:val="id-ID"/>
        </w:rPr>
        <w:t>Keyboard</w:t>
      </w:r>
    </w:p>
    <w:p w:rsidR="008C4EE7" w:rsidRPr="00B75AA6" w:rsidRDefault="008C4EE7" w:rsidP="006D283F">
      <w:pPr>
        <w:pStyle w:val="ListParagraph"/>
        <w:numPr>
          <w:ilvl w:val="0"/>
          <w:numId w:val="18"/>
        </w:numPr>
        <w:rPr>
          <w:rFonts w:ascii="Arial" w:hAnsi="Arial" w:cs="Arial"/>
          <w:szCs w:val="24"/>
          <w:lang w:val="id-ID"/>
        </w:rPr>
      </w:pPr>
      <w:r w:rsidRPr="00B75AA6">
        <w:rPr>
          <w:rFonts w:ascii="Arial" w:hAnsi="Arial" w:cs="Arial"/>
          <w:szCs w:val="24"/>
          <w:lang w:val="id-ID"/>
        </w:rPr>
        <w:t>Mouse</w:t>
      </w:r>
    </w:p>
    <w:p w:rsidR="008C4EE7" w:rsidRPr="00B75AA6" w:rsidRDefault="008C4EE7" w:rsidP="006D283F">
      <w:pPr>
        <w:pStyle w:val="ListParagraph"/>
        <w:numPr>
          <w:ilvl w:val="0"/>
          <w:numId w:val="18"/>
        </w:numPr>
        <w:rPr>
          <w:rFonts w:ascii="Arial" w:hAnsi="Arial" w:cs="Arial"/>
          <w:szCs w:val="24"/>
          <w:lang w:val="id-ID"/>
        </w:rPr>
      </w:pPr>
      <w:r w:rsidRPr="00B75AA6">
        <w:rPr>
          <w:rFonts w:ascii="Arial" w:hAnsi="Arial" w:cs="Arial"/>
          <w:szCs w:val="24"/>
          <w:lang w:val="id-ID"/>
        </w:rPr>
        <w:t>Modem atau NIC (Network Internet Card (kartu jaringan)</w:t>
      </w:r>
    </w:p>
    <w:p w:rsidR="008C4EE7" w:rsidRPr="00B75AA6" w:rsidRDefault="008C4EE7" w:rsidP="006D283F">
      <w:pPr>
        <w:pStyle w:val="ListParagraph"/>
        <w:numPr>
          <w:ilvl w:val="0"/>
          <w:numId w:val="17"/>
        </w:numPr>
        <w:rPr>
          <w:rFonts w:ascii="Arial" w:hAnsi="Arial" w:cs="Arial"/>
          <w:szCs w:val="24"/>
          <w:lang w:val="id-ID"/>
        </w:rPr>
      </w:pPr>
      <w:r w:rsidRPr="00B75AA6">
        <w:rPr>
          <w:rFonts w:ascii="Arial" w:hAnsi="Arial" w:cs="Arial"/>
          <w:szCs w:val="24"/>
          <w:lang w:val="id-ID"/>
        </w:rPr>
        <w:t xml:space="preserve">Ataupun perangkat mobile yang memiliki konektivitas internet dan web browser. </w:t>
      </w:r>
    </w:p>
    <w:p w:rsidR="008C4EE7" w:rsidRPr="00CB2738" w:rsidRDefault="008C4EE7" w:rsidP="001E1E09">
      <w:pPr>
        <w:ind w:left="720"/>
        <w:rPr>
          <w:rFonts w:ascii="Arial" w:hAnsi="Arial" w:cs="Arial"/>
          <w:sz w:val="24"/>
          <w:szCs w:val="24"/>
          <w:lang w:val="id-ID"/>
        </w:rPr>
      </w:pPr>
    </w:p>
    <w:p w:rsidR="009666C0" w:rsidRPr="00CB2738" w:rsidRDefault="001E1E09" w:rsidP="009666C0">
      <w:pPr>
        <w:ind w:firstLine="720"/>
        <w:rPr>
          <w:rFonts w:ascii="Arial" w:hAnsi="Arial" w:cs="Arial"/>
          <w:b/>
          <w:sz w:val="24"/>
          <w:szCs w:val="24"/>
          <w:lang w:val="id-ID"/>
        </w:rPr>
      </w:pPr>
      <w:r w:rsidRPr="00CB2738">
        <w:rPr>
          <w:rFonts w:ascii="Arial" w:hAnsi="Arial" w:cs="Arial"/>
          <w:b/>
          <w:sz w:val="24"/>
          <w:szCs w:val="24"/>
          <w:lang w:val="id-ID"/>
        </w:rPr>
        <w:t>Kebutuhan M</w:t>
      </w:r>
      <w:r w:rsidR="009666C0" w:rsidRPr="00CB2738">
        <w:rPr>
          <w:rFonts w:ascii="Arial" w:hAnsi="Arial" w:cs="Arial"/>
          <w:b/>
          <w:sz w:val="24"/>
          <w:szCs w:val="24"/>
          <w:lang w:val="id-ID"/>
        </w:rPr>
        <w:t>inimal Komputer Server</w:t>
      </w:r>
    </w:p>
    <w:p w:rsidR="009666C0" w:rsidRPr="00B75AA6" w:rsidRDefault="009666C0" w:rsidP="009666C0">
      <w:pPr>
        <w:ind w:left="720" w:firstLine="720"/>
        <w:rPr>
          <w:rFonts w:ascii="Arial" w:hAnsi="Arial" w:cs="Arial"/>
          <w:szCs w:val="24"/>
          <w:lang w:val="id-ID"/>
        </w:rPr>
      </w:pPr>
      <w:r w:rsidRPr="00B75AA6">
        <w:rPr>
          <w:rFonts w:ascii="Arial" w:hAnsi="Arial" w:cs="Arial"/>
          <w:szCs w:val="24"/>
          <w:lang w:val="id-ID"/>
        </w:rPr>
        <w:t>Untuk menjalankan aplikasi ini sebagai server membutuhkan komputer dengan spesifikasi minimum baik hardware maupun software sebagai berikut:</w:t>
      </w:r>
    </w:p>
    <w:p w:rsidR="009666C0" w:rsidRPr="00B75AA6" w:rsidRDefault="009666C0" w:rsidP="009666C0">
      <w:pPr>
        <w:pStyle w:val="ListParagraph"/>
        <w:ind w:left="1080"/>
        <w:rPr>
          <w:rFonts w:ascii="Arial" w:hAnsi="Arial" w:cs="Arial"/>
          <w:szCs w:val="24"/>
          <w:lang w:val="id-ID"/>
        </w:rPr>
      </w:pPr>
    </w:p>
    <w:p w:rsidR="009666C0" w:rsidRPr="00B75AA6" w:rsidRDefault="009666C0" w:rsidP="009666C0">
      <w:pPr>
        <w:ind w:firstLine="720"/>
        <w:rPr>
          <w:rFonts w:ascii="Arial" w:hAnsi="Arial" w:cs="Arial"/>
          <w:szCs w:val="24"/>
          <w:lang w:val="id-ID"/>
        </w:rPr>
      </w:pPr>
      <w:r w:rsidRPr="00B75AA6">
        <w:rPr>
          <w:rFonts w:ascii="Arial" w:hAnsi="Arial" w:cs="Arial"/>
          <w:szCs w:val="24"/>
          <w:lang w:val="id-ID"/>
        </w:rPr>
        <w:t>Hardware:</w:t>
      </w:r>
    </w:p>
    <w:p w:rsidR="009666C0" w:rsidRPr="00B75AA6" w:rsidRDefault="009666C0" w:rsidP="006D283F">
      <w:pPr>
        <w:pStyle w:val="ListParagraph"/>
        <w:numPr>
          <w:ilvl w:val="0"/>
          <w:numId w:val="19"/>
        </w:numPr>
        <w:ind w:left="1134" w:hanging="425"/>
        <w:rPr>
          <w:rFonts w:ascii="Arial" w:hAnsi="Arial" w:cs="Arial"/>
          <w:szCs w:val="24"/>
          <w:lang w:val="id-ID"/>
        </w:rPr>
      </w:pPr>
      <w:r w:rsidRPr="00B75AA6">
        <w:rPr>
          <w:rFonts w:ascii="Arial" w:hAnsi="Arial" w:cs="Arial"/>
          <w:szCs w:val="24"/>
          <w:lang w:val="id-ID"/>
        </w:rPr>
        <w:t>Processor 600 Mhz</w:t>
      </w:r>
    </w:p>
    <w:p w:rsidR="009666C0" w:rsidRPr="00B75AA6" w:rsidRDefault="009666C0" w:rsidP="006D283F">
      <w:pPr>
        <w:pStyle w:val="ListParagraph"/>
        <w:numPr>
          <w:ilvl w:val="0"/>
          <w:numId w:val="19"/>
        </w:numPr>
        <w:ind w:left="1134" w:hanging="425"/>
        <w:rPr>
          <w:rFonts w:ascii="Arial" w:hAnsi="Arial" w:cs="Arial"/>
          <w:szCs w:val="24"/>
          <w:lang w:val="id-ID"/>
        </w:rPr>
      </w:pPr>
      <w:r w:rsidRPr="00B75AA6">
        <w:rPr>
          <w:rFonts w:ascii="Arial" w:hAnsi="Arial" w:cs="Arial"/>
          <w:szCs w:val="24"/>
          <w:lang w:val="id-ID"/>
        </w:rPr>
        <w:t>Memory dengan RAM 192 MB</w:t>
      </w:r>
    </w:p>
    <w:p w:rsidR="009666C0" w:rsidRPr="00B75AA6" w:rsidRDefault="009666C0" w:rsidP="006D283F">
      <w:pPr>
        <w:pStyle w:val="ListParagraph"/>
        <w:numPr>
          <w:ilvl w:val="0"/>
          <w:numId w:val="19"/>
        </w:numPr>
        <w:ind w:left="1134" w:hanging="425"/>
        <w:rPr>
          <w:rFonts w:ascii="Arial" w:hAnsi="Arial" w:cs="Arial"/>
          <w:szCs w:val="24"/>
          <w:lang w:val="id-ID"/>
        </w:rPr>
      </w:pPr>
      <w:r w:rsidRPr="00B75AA6">
        <w:rPr>
          <w:rFonts w:ascii="Arial" w:hAnsi="Arial" w:cs="Arial"/>
          <w:szCs w:val="24"/>
          <w:lang w:val="id-ID"/>
        </w:rPr>
        <w:t>VGA on Board</w:t>
      </w:r>
    </w:p>
    <w:p w:rsidR="009666C0" w:rsidRPr="00B75AA6" w:rsidRDefault="009666C0" w:rsidP="006D283F">
      <w:pPr>
        <w:pStyle w:val="ListParagraph"/>
        <w:numPr>
          <w:ilvl w:val="0"/>
          <w:numId w:val="19"/>
        </w:numPr>
        <w:ind w:left="1134" w:hanging="425"/>
        <w:rPr>
          <w:rFonts w:ascii="Arial" w:hAnsi="Arial" w:cs="Arial"/>
          <w:szCs w:val="24"/>
          <w:lang w:val="id-ID"/>
        </w:rPr>
      </w:pPr>
      <w:r w:rsidRPr="00B75AA6">
        <w:rPr>
          <w:rFonts w:ascii="Arial" w:hAnsi="Arial" w:cs="Arial"/>
          <w:szCs w:val="24"/>
          <w:lang w:val="id-ID"/>
        </w:rPr>
        <w:t>Monitor Super VGA (800x600) dengan minimum 256 warna</w:t>
      </w:r>
    </w:p>
    <w:p w:rsidR="009666C0" w:rsidRPr="00B75AA6" w:rsidRDefault="009666C0" w:rsidP="006D283F">
      <w:pPr>
        <w:pStyle w:val="ListParagraph"/>
        <w:numPr>
          <w:ilvl w:val="0"/>
          <w:numId w:val="19"/>
        </w:numPr>
        <w:ind w:left="1134" w:hanging="425"/>
        <w:rPr>
          <w:rFonts w:ascii="Arial" w:hAnsi="Arial" w:cs="Arial"/>
          <w:szCs w:val="24"/>
          <w:lang w:val="id-ID"/>
        </w:rPr>
      </w:pPr>
      <w:r w:rsidRPr="00B75AA6">
        <w:rPr>
          <w:rFonts w:ascii="Arial" w:hAnsi="Arial" w:cs="Arial"/>
          <w:szCs w:val="24"/>
          <w:lang w:val="id-ID"/>
        </w:rPr>
        <w:t>CD-ROM atau DVD-ROM</w:t>
      </w:r>
    </w:p>
    <w:p w:rsidR="009666C0" w:rsidRPr="00B75AA6" w:rsidRDefault="009666C0" w:rsidP="006D283F">
      <w:pPr>
        <w:pStyle w:val="ListParagraph"/>
        <w:numPr>
          <w:ilvl w:val="0"/>
          <w:numId w:val="19"/>
        </w:numPr>
        <w:ind w:left="1134" w:hanging="425"/>
        <w:rPr>
          <w:rFonts w:ascii="Arial" w:hAnsi="Arial" w:cs="Arial"/>
          <w:szCs w:val="24"/>
          <w:lang w:val="id-ID"/>
        </w:rPr>
      </w:pPr>
      <w:r w:rsidRPr="00B75AA6">
        <w:rPr>
          <w:rFonts w:ascii="Arial" w:hAnsi="Arial" w:cs="Arial"/>
          <w:szCs w:val="24"/>
          <w:lang w:val="id-ID"/>
        </w:rPr>
        <w:t>Keyboard + mouse</w:t>
      </w:r>
    </w:p>
    <w:p w:rsidR="009666C0" w:rsidRPr="00B75AA6" w:rsidRDefault="009666C0" w:rsidP="009666C0">
      <w:pPr>
        <w:pStyle w:val="ListParagraph"/>
        <w:ind w:left="1080"/>
        <w:rPr>
          <w:rFonts w:ascii="Arial" w:hAnsi="Arial" w:cs="Arial"/>
          <w:szCs w:val="24"/>
          <w:lang w:val="id-ID"/>
        </w:rPr>
      </w:pPr>
    </w:p>
    <w:p w:rsidR="009666C0" w:rsidRPr="00B75AA6" w:rsidRDefault="009666C0" w:rsidP="009666C0">
      <w:pPr>
        <w:ind w:firstLine="709"/>
        <w:rPr>
          <w:rFonts w:ascii="Arial" w:hAnsi="Arial" w:cs="Arial"/>
          <w:szCs w:val="24"/>
          <w:lang w:val="id-ID"/>
        </w:rPr>
      </w:pPr>
      <w:r w:rsidRPr="00B75AA6">
        <w:rPr>
          <w:rFonts w:ascii="Arial" w:hAnsi="Arial" w:cs="Arial"/>
          <w:szCs w:val="24"/>
          <w:lang w:val="id-ID"/>
        </w:rPr>
        <w:t>Software:</w:t>
      </w:r>
    </w:p>
    <w:p w:rsidR="009666C0" w:rsidRPr="00B75AA6" w:rsidRDefault="009666C0" w:rsidP="006D283F">
      <w:pPr>
        <w:pStyle w:val="ListParagraph"/>
        <w:numPr>
          <w:ilvl w:val="0"/>
          <w:numId w:val="20"/>
        </w:numPr>
        <w:ind w:left="1134" w:hanging="425"/>
        <w:rPr>
          <w:rFonts w:ascii="Arial" w:hAnsi="Arial" w:cs="Arial"/>
          <w:szCs w:val="24"/>
          <w:lang w:val="id-ID"/>
        </w:rPr>
      </w:pPr>
      <w:r w:rsidRPr="00B75AA6">
        <w:rPr>
          <w:rFonts w:ascii="Arial" w:hAnsi="Arial" w:cs="Arial"/>
          <w:szCs w:val="24"/>
          <w:lang w:val="id-ID"/>
        </w:rPr>
        <w:t>Operating System : Windows XP Service Pack 2</w:t>
      </w:r>
    </w:p>
    <w:p w:rsidR="009666C0" w:rsidRPr="00B75AA6" w:rsidRDefault="009666C0" w:rsidP="006D283F">
      <w:pPr>
        <w:pStyle w:val="ListParagraph"/>
        <w:numPr>
          <w:ilvl w:val="0"/>
          <w:numId w:val="20"/>
        </w:numPr>
        <w:ind w:left="1134" w:hanging="425"/>
        <w:rPr>
          <w:rFonts w:ascii="Arial" w:hAnsi="Arial" w:cs="Arial"/>
          <w:szCs w:val="24"/>
          <w:lang w:val="id-ID"/>
        </w:rPr>
      </w:pPr>
      <w:r w:rsidRPr="00B75AA6">
        <w:rPr>
          <w:rFonts w:ascii="Arial" w:hAnsi="Arial" w:cs="Arial"/>
          <w:szCs w:val="24"/>
          <w:lang w:val="id-ID"/>
        </w:rPr>
        <w:t>Web Server : Apache 2.4.3</w:t>
      </w:r>
    </w:p>
    <w:p w:rsidR="009666C0" w:rsidRPr="00B75AA6" w:rsidRDefault="009666C0" w:rsidP="006D283F">
      <w:pPr>
        <w:pStyle w:val="ListParagraph"/>
        <w:numPr>
          <w:ilvl w:val="0"/>
          <w:numId w:val="20"/>
        </w:numPr>
        <w:ind w:left="1134" w:hanging="425"/>
        <w:rPr>
          <w:rFonts w:ascii="Arial" w:hAnsi="Arial" w:cs="Arial"/>
          <w:szCs w:val="24"/>
          <w:lang w:val="id-ID"/>
        </w:rPr>
      </w:pPr>
      <w:r w:rsidRPr="00B75AA6">
        <w:rPr>
          <w:rFonts w:ascii="Arial" w:hAnsi="Arial" w:cs="Arial"/>
          <w:szCs w:val="24"/>
          <w:lang w:val="id-ID"/>
        </w:rPr>
        <w:t>Programming Language : PHP 5.4.7</w:t>
      </w:r>
    </w:p>
    <w:p w:rsidR="009666C0" w:rsidRPr="00B75AA6" w:rsidRDefault="009666C0" w:rsidP="006D283F">
      <w:pPr>
        <w:pStyle w:val="ListParagraph"/>
        <w:numPr>
          <w:ilvl w:val="0"/>
          <w:numId w:val="20"/>
        </w:numPr>
        <w:ind w:left="1134" w:hanging="425"/>
        <w:rPr>
          <w:rFonts w:ascii="Arial" w:hAnsi="Arial" w:cs="Arial"/>
          <w:szCs w:val="24"/>
          <w:lang w:val="id-ID"/>
        </w:rPr>
      </w:pPr>
      <w:r w:rsidRPr="00B75AA6">
        <w:rPr>
          <w:rFonts w:ascii="Arial" w:hAnsi="Arial" w:cs="Arial"/>
          <w:szCs w:val="24"/>
          <w:lang w:val="id-ID"/>
        </w:rPr>
        <w:t>Database : MySQL 5.5.27</w:t>
      </w:r>
    </w:p>
    <w:p w:rsidR="009666C0" w:rsidRPr="00CB2738" w:rsidRDefault="009666C0" w:rsidP="001E1E09">
      <w:pPr>
        <w:rPr>
          <w:rFonts w:ascii="Arial" w:hAnsi="Arial" w:cs="Arial"/>
          <w:sz w:val="24"/>
          <w:szCs w:val="24"/>
          <w:lang w:val="id-ID"/>
        </w:rPr>
      </w:pPr>
    </w:p>
    <w:p w:rsidR="009666C0" w:rsidRPr="00CB2738" w:rsidRDefault="009666C0" w:rsidP="009666C0">
      <w:pPr>
        <w:pStyle w:val="ListParagraph"/>
        <w:ind w:left="1080"/>
        <w:rPr>
          <w:rFonts w:ascii="Arial" w:hAnsi="Arial" w:cs="Arial"/>
          <w:sz w:val="24"/>
          <w:szCs w:val="24"/>
          <w:lang w:val="id-ID"/>
        </w:rPr>
      </w:pPr>
    </w:p>
    <w:p w:rsidR="009666C0" w:rsidRPr="00CB2738" w:rsidRDefault="009666C0" w:rsidP="001E1E09">
      <w:pPr>
        <w:ind w:firstLine="709"/>
        <w:rPr>
          <w:rFonts w:ascii="Arial" w:hAnsi="Arial" w:cs="Arial"/>
          <w:b/>
          <w:sz w:val="24"/>
          <w:szCs w:val="24"/>
          <w:lang w:val="id-ID"/>
        </w:rPr>
      </w:pPr>
      <w:r w:rsidRPr="00CB2738">
        <w:rPr>
          <w:rFonts w:ascii="Arial" w:hAnsi="Arial" w:cs="Arial"/>
          <w:b/>
          <w:sz w:val="24"/>
          <w:szCs w:val="24"/>
          <w:lang w:val="id-ID"/>
        </w:rPr>
        <w:t xml:space="preserve">Kebutuhan Minimal Komputer Client </w:t>
      </w:r>
    </w:p>
    <w:p w:rsidR="009666C0" w:rsidRPr="00B75AA6" w:rsidRDefault="009666C0" w:rsidP="00916D50">
      <w:pPr>
        <w:ind w:left="709" w:firstLine="720"/>
        <w:jc w:val="both"/>
        <w:rPr>
          <w:rFonts w:ascii="Arial" w:hAnsi="Arial" w:cs="Arial"/>
          <w:szCs w:val="24"/>
          <w:lang w:val="id-ID"/>
        </w:rPr>
      </w:pPr>
      <w:r w:rsidRPr="00B75AA6">
        <w:rPr>
          <w:rFonts w:ascii="Arial" w:hAnsi="Arial" w:cs="Arial"/>
          <w:szCs w:val="24"/>
          <w:lang w:val="id-ID"/>
        </w:rPr>
        <w:t>Untuk menjalankan aplikasi ini sebagai client membutuhkan komputer client dengan spesifikasi minimum sebagai berikut:</w:t>
      </w:r>
    </w:p>
    <w:p w:rsidR="009666C0" w:rsidRPr="00B75AA6" w:rsidRDefault="009666C0" w:rsidP="00916D50">
      <w:pPr>
        <w:jc w:val="both"/>
        <w:rPr>
          <w:rFonts w:ascii="Arial" w:hAnsi="Arial" w:cs="Arial"/>
          <w:szCs w:val="24"/>
          <w:lang w:val="id-ID"/>
        </w:rPr>
      </w:pPr>
    </w:p>
    <w:p w:rsidR="001E1E09" w:rsidRPr="00B75AA6" w:rsidRDefault="009666C0" w:rsidP="00916D50">
      <w:pPr>
        <w:ind w:firstLine="709"/>
        <w:jc w:val="both"/>
        <w:rPr>
          <w:rFonts w:ascii="Arial" w:hAnsi="Arial" w:cs="Arial"/>
          <w:szCs w:val="24"/>
          <w:lang w:val="id-ID"/>
        </w:rPr>
      </w:pPr>
      <w:r w:rsidRPr="00B75AA6">
        <w:rPr>
          <w:rFonts w:ascii="Arial" w:hAnsi="Arial" w:cs="Arial"/>
          <w:szCs w:val="24"/>
          <w:lang w:val="id-ID"/>
        </w:rPr>
        <w:t>Hardware:</w:t>
      </w:r>
    </w:p>
    <w:p w:rsidR="001E1E09" w:rsidRPr="00B75AA6" w:rsidRDefault="009666C0" w:rsidP="00916D50">
      <w:pPr>
        <w:pStyle w:val="ListParagraph"/>
        <w:numPr>
          <w:ilvl w:val="0"/>
          <w:numId w:val="21"/>
        </w:numPr>
        <w:ind w:left="1134" w:hanging="425"/>
        <w:jc w:val="both"/>
        <w:rPr>
          <w:rFonts w:ascii="Arial" w:hAnsi="Arial" w:cs="Arial"/>
          <w:szCs w:val="24"/>
          <w:lang w:val="id-ID"/>
        </w:rPr>
      </w:pPr>
      <w:r w:rsidRPr="00B75AA6">
        <w:rPr>
          <w:rFonts w:ascii="Arial" w:hAnsi="Arial" w:cs="Arial"/>
          <w:szCs w:val="24"/>
          <w:lang w:val="id-ID"/>
        </w:rPr>
        <w:t>Processor 233 Mhz</w:t>
      </w:r>
    </w:p>
    <w:p w:rsidR="001E1E09" w:rsidRPr="00B75AA6" w:rsidRDefault="009666C0" w:rsidP="00916D50">
      <w:pPr>
        <w:pStyle w:val="ListParagraph"/>
        <w:numPr>
          <w:ilvl w:val="0"/>
          <w:numId w:val="21"/>
        </w:numPr>
        <w:ind w:left="1134" w:hanging="425"/>
        <w:jc w:val="both"/>
        <w:rPr>
          <w:rFonts w:ascii="Arial" w:hAnsi="Arial" w:cs="Arial"/>
          <w:szCs w:val="24"/>
          <w:lang w:val="id-ID"/>
        </w:rPr>
      </w:pPr>
      <w:r w:rsidRPr="00B75AA6">
        <w:rPr>
          <w:rFonts w:ascii="Arial" w:hAnsi="Arial" w:cs="Arial"/>
          <w:szCs w:val="24"/>
          <w:lang w:val="id-ID"/>
        </w:rPr>
        <w:t>Memory dengan RAM 64 MB</w:t>
      </w:r>
    </w:p>
    <w:p w:rsidR="001E1E09" w:rsidRPr="00B75AA6" w:rsidRDefault="009666C0" w:rsidP="00916D50">
      <w:pPr>
        <w:pStyle w:val="ListParagraph"/>
        <w:numPr>
          <w:ilvl w:val="0"/>
          <w:numId w:val="21"/>
        </w:numPr>
        <w:ind w:left="1134" w:hanging="425"/>
        <w:jc w:val="both"/>
        <w:rPr>
          <w:rFonts w:ascii="Arial" w:hAnsi="Arial" w:cs="Arial"/>
          <w:szCs w:val="24"/>
          <w:lang w:val="id-ID"/>
        </w:rPr>
      </w:pPr>
      <w:r w:rsidRPr="00B75AA6">
        <w:rPr>
          <w:rFonts w:ascii="Arial" w:hAnsi="Arial" w:cs="Arial"/>
          <w:szCs w:val="24"/>
          <w:lang w:val="id-ID"/>
        </w:rPr>
        <w:t>VGA on Board</w:t>
      </w:r>
    </w:p>
    <w:p w:rsidR="001E1E09" w:rsidRPr="00B75AA6" w:rsidRDefault="009666C0" w:rsidP="00916D50">
      <w:pPr>
        <w:pStyle w:val="ListParagraph"/>
        <w:numPr>
          <w:ilvl w:val="0"/>
          <w:numId w:val="21"/>
        </w:numPr>
        <w:ind w:left="1134" w:hanging="425"/>
        <w:jc w:val="both"/>
        <w:rPr>
          <w:rFonts w:ascii="Arial" w:hAnsi="Arial" w:cs="Arial"/>
          <w:szCs w:val="24"/>
          <w:lang w:val="id-ID"/>
        </w:rPr>
      </w:pPr>
      <w:r w:rsidRPr="00B75AA6">
        <w:rPr>
          <w:rFonts w:ascii="Arial" w:hAnsi="Arial" w:cs="Arial"/>
          <w:szCs w:val="24"/>
          <w:lang w:val="id-ID"/>
        </w:rPr>
        <w:t>Monitor Super VGA (800x600) dengan minimum 256 warna</w:t>
      </w:r>
    </w:p>
    <w:p w:rsidR="001E1E09" w:rsidRPr="00B75AA6" w:rsidRDefault="009666C0" w:rsidP="00916D50">
      <w:pPr>
        <w:pStyle w:val="ListParagraph"/>
        <w:numPr>
          <w:ilvl w:val="0"/>
          <w:numId w:val="21"/>
        </w:numPr>
        <w:ind w:left="1134" w:hanging="425"/>
        <w:jc w:val="both"/>
        <w:rPr>
          <w:rFonts w:ascii="Arial" w:hAnsi="Arial" w:cs="Arial"/>
          <w:szCs w:val="24"/>
          <w:lang w:val="id-ID"/>
        </w:rPr>
      </w:pPr>
      <w:r w:rsidRPr="00B75AA6">
        <w:rPr>
          <w:rFonts w:ascii="Arial" w:hAnsi="Arial" w:cs="Arial"/>
          <w:szCs w:val="24"/>
          <w:lang w:val="id-ID"/>
        </w:rPr>
        <w:t>Keyboard + mouse</w:t>
      </w:r>
    </w:p>
    <w:p w:rsidR="009666C0" w:rsidRPr="00B75AA6" w:rsidRDefault="009666C0" w:rsidP="00916D50">
      <w:pPr>
        <w:pStyle w:val="ListParagraph"/>
        <w:numPr>
          <w:ilvl w:val="0"/>
          <w:numId w:val="21"/>
        </w:numPr>
        <w:ind w:left="1134" w:hanging="425"/>
        <w:jc w:val="both"/>
        <w:rPr>
          <w:rFonts w:ascii="Arial" w:hAnsi="Arial" w:cs="Arial"/>
          <w:szCs w:val="24"/>
          <w:lang w:val="id-ID"/>
        </w:rPr>
      </w:pPr>
      <w:r w:rsidRPr="00B75AA6">
        <w:rPr>
          <w:rFonts w:ascii="Arial" w:hAnsi="Arial" w:cs="Arial"/>
          <w:szCs w:val="24"/>
          <w:lang w:val="id-ID"/>
        </w:rPr>
        <w:t>Kebutuhan Minimum Server</w:t>
      </w:r>
    </w:p>
    <w:p w:rsidR="009666C0" w:rsidRPr="00B75AA6" w:rsidRDefault="009666C0" w:rsidP="00916D50">
      <w:pPr>
        <w:pStyle w:val="ListParagraph"/>
        <w:ind w:left="1080"/>
        <w:jc w:val="both"/>
        <w:rPr>
          <w:rFonts w:ascii="Arial" w:hAnsi="Arial" w:cs="Arial"/>
          <w:szCs w:val="24"/>
          <w:lang w:val="id-ID"/>
        </w:rPr>
      </w:pPr>
    </w:p>
    <w:p w:rsidR="009666C0" w:rsidRPr="00B75AA6" w:rsidRDefault="009666C0" w:rsidP="00916D50">
      <w:pPr>
        <w:ind w:firstLine="709"/>
        <w:jc w:val="both"/>
        <w:rPr>
          <w:rFonts w:ascii="Arial" w:hAnsi="Arial" w:cs="Arial"/>
          <w:szCs w:val="24"/>
          <w:lang w:val="id-ID"/>
        </w:rPr>
      </w:pPr>
      <w:r w:rsidRPr="00B75AA6">
        <w:rPr>
          <w:rFonts w:ascii="Arial" w:hAnsi="Arial" w:cs="Arial"/>
          <w:szCs w:val="24"/>
          <w:lang w:val="id-ID"/>
        </w:rPr>
        <w:t>Software:</w:t>
      </w:r>
    </w:p>
    <w:p w:rsidR="001E1E09" w:rsidRPr="00B75AA6" w:rsidRDefault="009666C0" w:rsidP="00916D50">
      <w:pPr>
        <w:pStyle w:val="ListParagraph"/>
        <w:numPr>
          <w:ilvl w:val="0"/>
          <w:numId w:val="22"/>
        </w:numPr>
        <w:ind w:left="1134" w:hanging="425"/>
        <w:jc w:val="both"/>
        <w:rPr>
          <w:rFonts w:ascii="Arial" w:hAnsi="Arial" w:cs="Arial"/>
          <w:szCs w:val="24"/>
          <w:lang w:val="id-ID"/>
        </w:rPr>
      </w:pPr>
      <w:r w:rsidRPr="00B75AA6">
        <w:rPr>
          <w:rFonts w:ascii="Arial" w:hAnsi="Arial" w:cs="Arial"/>
          <w:szCs w:val="24"/>
          <w:lang w:val="id-ID"/>
        </w:rPr>
        <w:t>Operating System : Windows XP Service Pack 2</w:t>
      </w:r>
    </w:p>
    <w:p w:rsidR="009666C0" w:rsidRPr="00B75AA6" w:rsidRDefault="009666C0" w:rsidP="00916D50">
      <w:pPr>
        <w:pStyle w:val="ListParagraph"/>
        <w:numPr>
          <w:ilvl w:val="0"/>
          <w:numId w:val="22"/>
        </w:numPr>
        <w:ind w:left="1134" w:hanging="425"/>
        <w:jc w:val="both"/>
        <w:rPr>
          <w:rFonts w:ascii="Arial" w:hAnsi="Arial" w:cs="Arial"/>
          <w:szCs w:val="24"/>
          <w:lang w:val="id-ID"/>
        </w:rPr>
      </w:pPr>
      <w:r w:rsidRPr="00B75AA6">
        <w:rPr>
          <w:rFonts w:ascii="Arial" w:hAnsi="Arial" w:cs="Arial"/>
          <w:szCs w:val="24"/>
          <w:lang w:val="id-ID"/>
        </w:rPr>
        <w:t xml:space="preserve">Browser: Mozilla Firefox versi </w:t>
      </w:r>
      <w:r w:rsidR="006956A4" w:rsidRPr="00B75AA6">
        <w:rPr>
          <w:rFonts w:ascii="Arial" w:hAnsi="Arial" w:cs="Arial"/>
          <w:szCs w:val="24"/>
          <w:lang w:val="id-ID"/>
        </w:rPr>
        <w:t>51.0.1</w:t>
      </w:r>
    </w:p>
    <w:p w:rsidR="00FA11E9" w:rsidRPr="00CB2738" w:rsidRDefault="00FA11E9">
      <w:pPr>
        <w:rPr>
          <w:rFonts w:ascii="Arial" w:hAnsi="Arial" w:cs="Arial"/>
          <w:sz w:val="24"/>
          <w:szCs w:val="24"/>
          <w:lang w:val="id-ID"/>
        </w:rPr>
      </w:pPr>
      <w:r w:rsidRPr="00CB2738">
        <w:rPr>
          <w:rFonts w:ascii="Arial" w:hAnsi="Arial" w:cs="Arial"/>
          <w:sz w:val="24"/>
          <w:szCs w:val="24"/>
          <w:lang w:val="id-ID"/>
        </w:rPr>
        <w:br w:type="page"/>
      </w:r>
    </w:p>
    <w:p w:rsidR="009666C0" w:rsidRPr="00CB2738" w:rsidRDefault="009666C0" w:rsidP="009666C0">
      <w:pPr>
        <w:pStyle w:val="ListParagraph"/>
        <w:ind w:left="1080"/>
        <w:rPr>
          <w:rFonts w:ascii="Arial" w:hAnsi="Arial" w:cs="Arial"/>
          <w:sz w:val="24"/>
          <w:szCs w:val="24"/>
          <w:lang w:val="id-ID"/>
        </w:rPr>
      </w:pPr>
    </w:p>
    <w:p w:rsidR="009666C0" w:rsidRPr="00CB2738" w:rsidRDefault="009666C0" w:rsidP="001E1E09">
      <w:pPr>
        <w:ind w:firstLine="709"/>
        <w:rPr>
          <w:rFonts w:ascii="Arial" w:hAnsi="Arial" w:cs="Arial"/>
          <w:sz w:val="24"/>
          <w:szCs w:val="24"/>
          <w:lang w:val="id-ID"/>
        </w:rPr>
      </w:pPr>
      <w:r w:rsidRPr="00CB2738">
        <w:rPr>
          <w:rFonts w:ascii="Arial" w:hAnsi="Arial" w:cs="Arial"/>
          <w:b/>
          <w:sz w:val="24"/>
          <w:szCs w:val="24"/>
          <w:lang w:val="id-ID"/>
        </w:rPr>
        <w:t xml:space="preserve">Kebutuhan Minimal Perangkat keras </w:t>
      </w:r>
    </w:p>
    <w:p w:rsidR="001E1E09" w:rsidRPr="00B75AA6" w:rsidRDefault="009666C0" w:rsidP="006D283F">
      <w:pPr>
        <w:pStyle w:val="ListParagraph"/>
        <w:numPr>
          <w:ilvl w:val="0"/>
          <w:numId w:val="23"/>
        </w:numPr>
        <w:ind w:left="1134" w:hanging="425"/>
        <w:rPr>
          <w:rFonts w:ascii="Arial" w:hAnsi="Arial" w:cs="Arial"/>
          <w:szCs w:val="24"/>
          <w:lang w:val="id-ID"/>
        </w:rPr>
      </w:pPr>
      <w:r w:rsidRPr="00B75AA6">
        <w:rPr>
          <w:rFonts w:ascii="Arial" w:hAnsi="Arial" w:cs="Arial"/>
          <w:szCs w:val="24"/>
          <w:lang w:val="id-ID"/>
        </w:rPr>
        <w:t>Komputer server</w:t>
      </w:r>
    </w:p>
    <w:p w:rsidR="001E1E09" w:rsidRPr="00B75AA6" w:rsidRDefault="009666C0" w:rsidP="006D283F">
      <w:pPr>
        <w:pStyle w:val="ListParagraph"/>
        <w:numPr>
          <w:ilvl w:val="0"/>
          <w:numId w:val="24"/>
        </w:numPr>
        <w:rPr>
          <w:rFonts w:ascii="Arial" w:hAnsi="Arial" w:cs="Arial"/>
          <w:szCs w:val="24"/>
          <w:lang w:val="id-ID"/>
        </w:rPr>
      </w:pPr>
      <w:r w:rsidRPr="00B75AA6">
        <w:rPr>
          <w:rFonts w:ascii="Arial" w:hAnsi="Arial" w:cs="Arial"/>
          <w:szCs w:val="24"/>
          <w:lang w:val="id-ID"/>
        </w:rPr>
        <w:t>Prosesor Intel xeon 2.7Ghz</w:t>
      </w:r>
    </w:p>
    <w:p w:rsidR="001E1E09" w:rsidRPr="00B75AA6" w:rsidRDefault="009666C0" w:rsidP="006D283F">
      <w:pPr>
        <w:pStyle w:val="ListParagraph"/>
        <w:numPr>
          <w:ilvl w:val="0"/>
          <w:numId w:val="24"/>
        </w:numPr>
        <w:rPr>
          <w:rFonts w:ascii="Arial" w:hAnsi="Arial" w:cs="Arial"/>
          <w:szCs w:val="24"/>
          <w:lang w:val="id-ID"/>
        </w:rPr>
      </w:pPr>
      <w:r w:rsidRPr="00B75AA6">
        <w:rPr>
          <w:rFonts w:ascii="Arial" w:hAnsi="Arial" w:cs="Arial"/>
          <w:szCs w:val="24"/>
          <w:lang w:val="id-ID"/>
        </w:rPr>
        <w:t>HDD 1TB</w:t>
      </w:r>
    </w:p>
    <w:p w:rsidR="009666C0" w:rsidRPr="00B75AA6" w:rsidRDefault="009666C0" w:rsidP="006D283F">
      <w:pPr>
        <w:pStyle w:val="ListParagraph"/>
        <w:numPr>
          <w:ilvl w:val="0"/>
          <w:numId w:val="24"/>
        </w:numPr>
        <w:rPr>
          <w:rFonts w:ascii="Arial" w:hAnsi="Arial" w:cs="Arial"/>
          <w:szCs w:val="24"/>
          <w:lang w:val="id-ID"/>
        </w:rPr>
      </w:pPr>
      <w:r w:rsidRPr="00B75AA6">
        <w:rPr>
          <w:rFonts w:ascii="Arial" w:hAnsi="Arial" w:cs="Arial"/>
          <w:szCs w:val="24"/>
          <w:lang w:val="id-ID"/>
        </w:rPr>
        <w:t>RAM 4GB</w:t>
      </w:r>
    </w:p>
    <w:p w:rsidR="001E1E09" w:rsidRPr="00B75AA6" w:rsidRDefault="001E1E09" w:rsidP="001E1E09">
      <w:pPr>
        <w:rPr>
          <w:rFonts w:ascii="Arial" w:hAnsi="Arial" w:cs="Arial"/>
          <w:szCs w:val="24"/>
          <w:lang w:val="id-ID"/>
        </w:rPr>
      </w:pPr>
    </w:p>
    <w:p w:rsidR="009666C0" w:rsidRPr="00B75AA6" w:rsidRDefault="009666C0" w:rsidP="006D283F">
      <w:pPr>
        <w:pStyle w:val="ListParagraph"/>
        <w:numPr>
          <w:ilvl w:val="0"/>
          <w:numId w:val="23"/>
        </w:numPr>
        <w:ind w:left="1134" w:hanging="425"/>
        <w:rPr>
          <w:rFonts w:ascii="Arial" w:hAnsi="Arial" w:cs="Arial"/>
          <w:szCs w:val="24"/>
          <w:lang w:val="id-ID"/>
        </w:rPr>
      </w:pPr>
      <w:r w:rsidRPr="00B75AA6">
        <w:rPr>
          <w:rFonts w:ascii="Arial" w:hAnsi="Arial" w:cs="Arial"/>
          <w:szCs w:val="24"/>
          <w:lang w:val="id-ID"/>
        </w:rPr>
        <w:t>Komputer client</w:t>
      </w:r>
    </w:p>
    <w:p w:rsidR="001E1E09" w:rsidRPr="00B75AA6" w:rsidRDefault="009666C0" w:rsidP="006D283F">
      <w:pPr>
        <w:pStyle w:val="ListParagraph"/>
        <w:numPr>
          <w:ilvl w:val="0"/>
          <w:numId w:val="25"/>
        </w:numPr>
        <w:rPr>
          <w:rFonts w:ascii="Arial" w:hAnsi="Arial" w:cs="Arial"/>
          <w:szCs w:val="24"/>
          <w:lang w:val="id-ID"/>
        </w:rPr>
      </w:pPr>
      <w:r w:rsidRPr="00B75AA6">
        <w:rPr>
          <w:rFonts w:ascii="Arial" w:hAnsi="Arial" w:cs="Arial"/>
          <w:szCs w:val="24"/>
          <w:lang w:val="id-ID"/>
        </w:rPr>
        <w:t>Prosesor intel atau AMD 1.8Ghz</w:t>
      </w:r>
    </w:p>
    <w:p w:rsidR="001E1E09" w:rsidRPr="00B75AA6" w:rsidRDefault="009666C0" w:rsidP="006D283F">
      <w:pPr>
        <w:pStyle w:val="ListParagraph"/>
        <w:numPr>
          <w:ilvl w:val="0"/>
          <w:numId w:val="25"/>
        </w:numPr>
        <w:rPr>
          <w:rFonts w:ascii="Arial" w:hAnsi="Arial" w:cs="Arial"/>
          <w:szCs w:val="24"/>
          <w:lang w:val="id-ID"/>
        </w:rPr>
      </w:pPr>
      <w:r w:rsidRPr="00B75AA6">
        <w:rPr>
          <w:rFonts w:ascii="Arial" w:hAnsi="Arial" w:cs="Arial"/>
          <w:szCs w:val="24"/>
          <w:lang w:val="id-ID"/>
        </w:rPr>
        <w:t>Network interface card (NIC)</w:t>
      </w:r>
    </w:p>
    <w:p w:rsidR="001E1E09" w:rsidRPr="00B75AA6" w:rsidRDefault="009666C0" w:rsidP="006D283F">
      <w:pPr>
        <w:pStyle w:val="ListParagraph"/>
        <w:numPr>
          <w:ilvl w:val="0"/>
          <w:numId w:val="25"/>
        </w:numPr>
        <w:rPr>
          <w:rFonts w:ascii="Arial" w:hAnsi="Arial" w:cs="Arial"/>
          <w:szCs w:val="24"/>
          <w:lang w:val="id-ID"/>
        </w:rPr>
      </w:pPr>
      <w:r w:rsidRPr="00B75AA6">
        <w:rPr>
          <w:rFonts w:ascii="Arial" w:hAnsi="Arial" w:cs="Arial"/>
          <w:szCs w:val="24"/>
          <w:lang w:val="id-ID"/>
        </w:rPr>
        <w:t>Monitor resolusi 1366x768</w:t>
      </w:r>
    </w:p>
    <w:p w:rsidR="001E1E09" w:rsidRPr="00B75AA6" w:rsidRDefault="001E1E09" w:rsidP="006D283F">
      <w:pPr>
        <w:pStyle w:val="ListParagraph"/>
        <w:numPr>
          <w:ilvl w:val="0"/>
          <w:numId w:val="25"/>
        </w:numPr>
        <w:rPr>
          <w:rFonts w:ascii="Arial" w:hAnsi="Arial" w:cs="Arial"/>
          <w:szCs w:val="24"/>
          <w:lang w:val="id-ID"/>
        </w:rPr>
      </w:pPr>
      <w:r w:rsidRPr="00B75AA6">
        <w:rPr>
          <w:rFonts w:ascii="Arial" w:hAnsi="Arial" w:cs="Arial"/>
          <w:szCs w:val="24"/>
          <w:lang w:val="id-ID"/>
        </w:rPr>
        <w:t>Keyboard +</w:t>
      </w:r>
      <w:r w:rsidR="009666C0" w:rsidRPr="00B75AA6">
        <w:rPr>
          <w:rFonts w:ascii="Arial" w:hAnsi="Arial" w:cs="Arial"/>
          <w:szCs w:val="24"/>
          <w:lang w:val="id-ID"/>
        </w:rPr>
        <w:t xml:space="preserve"> mouse</w:t>
      </w:r>
    </w:p>
    <w:p w:rsidR="009666C0" w:rsidRPr="00B75AA6" w:rsidRDefault="009666C0" w:rsidP="006D283F">
      <w:pPr>
        <w:pStyle w:val="ListParagraph"/>
        <w:numPr>
          <w:ilvl w:val="0"/>
          <w:numId w:val="25"/>
        </w:numPr>
        <w:rPr>
          <w:rFonts w:ascii="Arial" w:hAnsi="Arial" w:cs="Arial"/>
          <w:szCs w:val="24"/>
          <w:lang w:val="id-ID"/>
        </w:rPr>
      </w:pPr>
      <w:r w:rsidRPr="00B75AA6">
        <w:rPr>
          <w:rFonts w:ascii="Arial" w:hAnsi="Arial" w:cs="Arial"/>
          <w:szCs w:val="24"/>
          <w:lang w:val="id-ID"/>
        </w:rPr>
        <w:t>RAM 1GB</w:t>
      </w:r>
    </w:p>
    <w:p w:rsidR="009666C0" w:rsidRPr="00B75AA6" w:rsidRDefault="009666C0" w:rsidP="009666C0">
      <w:pPr>
        <w:pStyle w:val="ListParagraph"/>
        <w:ind w:left="1080"/>
        <w:rPr>
          <w:rFonts w:ascii="Arial" w:hAnsi="Arial" w:cs="Arial"/>
          <w:szCs w:val="24"/>
          <w:lang w:val="id-ID"/>
        </w:rPr>
      </w:pPr>
    </w:p>
    <w:p w:rsidR="009666C0" w:rsidRPr="00B75AA6" w:rsidRDefault="009666C0" w:rsidP="006D283F">
      <w:pPr>
        <w:pStyle w:val="ListParagraph"/>
        <w:numPr>
          <w:ilvl w:val="0"/>
          <w:numId w:val="23"/>
        </w:numPr>
        <w:ind w:left="1134" w:hanging="425"/>
        <w:rPr>
          <w:rFonts w:ascii="Arial" w:hAnsi="Arial" w:cs="Arial"/>
          <w:szCs w:val="24"/>
          <w:lang w:val="id-ID"/>
        </w:rPr>
      </w:pPr>
      <w:r w:rsidRPr="00B75AA6">
        <w:rPr>
          <w:rFonts w:ascii="Arial" w:hAnsi="Arial" w:cs="Arial"/>
          <w:szCs w:val="24"/>
          <w:lang w:val="id-ID"/>
        </w:rPr>
        <w:t>Perangkat jaringan</w:t>
      </w:r>
    </w:p>
    <w:p w:rsidR="001E1E09" w:rsidRPr="00B75AA6" w:rsidRDefault="009666C0" w:rsidP="006D283F">
      <w:pPr>
        <w:pStyle w:val="ListParagraph"/>
        <w:numPr>
          <w:ilvl w:val="0"/>
          <w:numId w:val="26"/>
        </w:numPr>
        <w:rPr>
          <w:rFonts w:ascii="Arial" w:hAnsi="Arial" w:cs="Arial"/>
          <w:szCs w:val="24"/>
          <w:lang w:val="id-ID"/>
        </w:rPr>
      </w:pPr>
      <w:r w:rsidRPr="00B75AA6">
        <w:rPr>
          <w:rFonts w:ascii="Arial" w:hAnsi="Arial" w:cs="Arial"/>
          <w:szCs w:val="24"/>
          <w:lang w:val="id-ID"/>
        </w:rPr>
        <w:t>Switch</w:t>
      </w:r>
    </w:p>
    <w:p w:rsidR="001E1E09" w:rsidRPr="00B75AA6" w:rsidRDefault="009666C0" w:rsidP="006D283F">
      <w:pPr>
        <w:pStyle w:val="ListParagraph"/>
        <w:numPr>
          <w:ilvl w:val="0"/>
          <w:numId w:val="26"/>
        </w:numPr>
        <w:rPr>
          <w:rFonts w:ascii="Arial" w:hAnsi="Arial" w:cs="Arial"/>
          <w:szCs w:val="24"/>
          <w:lang w:val="id-ID"/>
        </w:rPr>
      </w:pPr>
      <w:r w:rsidRPr="00B75AA6">
        <w:rPr>
          <w:rFonts w:ascii="Arial" w:hAnsi="Arial" w:cs="Arial"/>
          <w:szCs w:val="24"/>
          <w:lang w:val="id-ID"/>
        </w:rPr>
        <w:t>Kabel UTP</w:t>
      </w:r>
    </w:p>
    <w:p w:rsidR="009666C0" w:rsidRPr="00B75AA6" w:rsidRDefault="009666C0" w:rsidP="006D283F">
      <w:pPr>
        <w:pStyle w:val="ListParagraph"/>
        <w:numPr>
          <w:ilvl w:val="0"/>
          <w:numId w:val="26"/>
        </w:numPr>
        <w:rPr>
          <w:rFonts w:ascii="Arial" w:hAnsi="Arial" w:cs="Arial"/>
          <w:szCs w:val="24"/>
          <w:lang w:val="id-ID"/>
        </w:rPr>
      </w:pPr>
      <w:r w:rsidRPr="00B75AA6">
        <w:rPr>
          <w:rFonts w:ascii="Arial" w:hAnsi="Arial" w:cs="Arial"/>
          <w:szCs w:val="24"/>
          <w:lang w:val="id-ID"/>
        </w:rPr>
        <w:t>Wireless router</w:t>
      </w:r>
    </w:p>
    <w:p w:rsidR="007317F8" w:rsidRPr="00CB2738" w:rsidDel="00431B07" w:rsidRDefault="007317F8" w:rsidP="009666C0">
      <w:pPr>
        <w:rPr>
          <w:del w:id="123" w:author="DAWAM DWI JATMIKO SUWAWI" w:date="2017-02-16T14:24:00Z"/>
          <w:rFonts w:ascii="Arial" w:hAnsi="Arial" w:cs="Arial"/>
          <w:sz w:val="24"/>
          <w:szCs w:val="24"/>
          <w:lang w:val="id-ID"/>
        </w:rPr>
      </w:pPr>
      <w:bookmarkStart w:id="124" w:name="_Toc475426289"/>
      <w:bookmarkStart w:id="125" w:name="_Toc475426327"/>
      <w:bookmarkStart w:id="126" w:name="_Toc475426365"/>
      <w:bookmarkStart w:id="127" w:name="_Toc475445430"/>
      <w:bookmarkStart w:id="128" w:name="_Toc475457340"/>
      <w:bookmarkStart w:id="129" w:name="_Toc475549108"/>
      <w:bookmarkStart w:id="130" w:name="_Toc475549387"/>
      <w:bookmarkStart w:id="131" w:name="_Toc475555692"/>
      <w:bookmarkStart w:id="132" w:name="_Toc475556477"/>
      <w:bookmarkStart w:id="133" w:name="_Toc475556617"/>
      <w:bookmarkStart w:id="134" w:name="_Toc475557946"/>
      <w:bookmarkEnd w:id="124"/>
      <w:bookmarkEnd w:id="125"/>
      <w:bookmarkEnd w:id="126"/>
      <w:bookmarkEnd w:id="127"/>
      <w:bookmarkEnd w:id="128"/>
      <w:bookmarkEnd w:id="129"/>
      <w:bookmarkEnd w:id="130"/>
      <w:bookmarkEnd w:id="131"/>
      <w:bookmarkEnd w:id="132"/>
      <w:bookmarkEnd w:id="133"/>
      <w:bookmarkEnd w:id="134"/>
    </w:p>
    <w:p w:rsidR="00AF5555" w:rsidRPr="00CB2738" w:rsidRDefault="00AF5555">
      <w:pPr>
        <w:pStyle w:val="Heading3"/>
        <w:rPr>
          <w:rFonts w:cs="Arial"/>
          <w:lang w:val="id-ID"/>
          <w:rPrChange w:id="135" w:author="DAWAM DWI JATMIKO SUWAWI" w:date="2017-02-16T14:24:00Z">
            <w:rPr/>
          </w:rPrChange>
        </w:rPr>
      </w:pPr>
      <w:bookmarkStart w:id="136" w:name="_Toc475557947"/>
      <w:r w:rsidRPr="00CB2738">
        <w:rPr>
          <w:rFonts w:cs="Arial"/>
          <w:lang w:val="id-ID"/>
          <w:rPrChange w:id="137" w:author="DAWAM DWI JATMIKO SUWAWI" w:date="2017-02-16T14:24:00Z">
            <w:rPr/>
          </w:rPrChange>
        </w:rPr>
        <w:t>Antarmuka perangkat lunak</w:t>
      </w:r>
      <w:bookmarkEnd w:id="120"/>
      <w:bookmarkEnd w:id="121"/>
      <w:bookmarkEnd w:id="122"/>
      <w:bookmarkEnd w:id="136"/>
    </w:p>
    <w:p w:rsidR="008C4EE7" w:rsidRPr="00B75AA6" w:rsidRDefault="008C4EE7" w:rsidP="008C4EE7">
      <w:pPr>
        <w:ind w:left="720" w:firstLine="720"/>
        <w:rPr>
          <w:rFonts w:ascii="Arial" w:hAnsi="Arial" w:cs="Arial"/>
          <w:szCs w:val="24"/>
          <w:lang w:val="id-ID"/>
        </w:rPr>
      </w:pPr>
      <w:bookmarkStart w:id="138" w:name="_Toc473958269"/>
      <w:bookmarkStart w:id="139" w:name="_Toc473531852"/>
      <w:bookmarkStart w:id="140" w:name="_Toc473541311"/>
      <w:r w:rsidRPr="00B75AA6">
        <w:rPr>
          <w:rFonts w:ascii="Arial" w:hAnsi="Arial" w:cs="Arial"/>
          <w:szCs w:val="24"/>
          <w:lang w:val="id-ID"/>
        </w:rPr>
        <w:t>Aplikasi ini menggunakan sebuah server yang menyimpan database yang diperlukan untuk perangkat lunak seperti database management system (DBMS), web browser, web server, dan operating system.</w:t>
      </w:r>
    </w:p>
    <w:p w:rsidR="006956A4" w:rsidRPr="00CB2738" w:rsidRDefault="006956A4" w:rsidP="006956A4">
      <w:pPr>
        <w:ind w:left="720" w:firstLine="720"/>
        <w:jc w:val="center"/>
        <w:rPr>
          <w:rFonts w:ascii="Arial" w:hAnsi="Arial" w:cs="Arial"/>
          <w:sz w:val="24"/>
          <w:szCs w:val="24"/>
          <w:lang w:val="id-ID"/>
        </w:rPr>
      </w:pPr>
    </w:p>
    <w:p w:rsidR="004C47B5" w:rsidRPr="00CB2738" w:rsidRDefault="004C47B5" w:rsidP="004C47B5">
      <w:pPr>
        <w:pStyle w:val="Caption"/>
        <w:keepNext/>
        <w:jc w:val="center"/>
        <w:rPr>
          <w:rFonts w:ascii="Arial" w:hAnsi="Arial" w:cs="Arial"/>
        </w:rPr>
      </w:pPr>
      <w:bookmarkStart w:id="141" w:name="_Toc475557991"/>
      <w:r w:rsidRPr="00CB2738">
        <w:rPr>
          <w:rFonts w:ascii="Arial" w:hAnsi="Arial" w:cs="Arial"/>
        </w:rPr>
        <w:t xml:space="preserve">Tabel </w:t>
      </w:r>
      <w:r w:rsidRPr="00CB2738">
        <w:rPr>
          <w:rFonts w:ascii="Arial" w:hAnsi="Arial" w:cs="Arial"/>
        </w:rPr>
        <w:fldChar w:fldCharType="begin"/>
      </w:r>
      <w:r w:rsidRPr="00CB2738">
        <w:rPr>
          <w:rFonts w:ascii="Arial" w:hAnsi="Arial" w:cs="Arial"/>
        </w:rPr>
        <w:instrText xml:space="preserve"> SEQ Tabel \* ARABIC </w:instrText>
      </w:r>
      <w:r w:rsidRPr="00CB2738">
        <w:rPr>
          <w:rFonts w:ascii="Arial" w:hAnsi="Arial" w:cs="Arial"/>
        </w:rPr>
        <w:fldChar w:fldCharType="separate"/>
      </w:r>
      <w:r w:rsidRPr="00CB2738">
        <w:rPr>
          <w:rFonts w:ascii="Arial" w:hAnsi="Arial" w:cs="Arial"/>
          <w:noProof/>
        </w:rPr>
        <w:t>5</w:t>
      </w:r>
      <w:r w:rsidRPr="00CB2738">
        <w:rPr>
          <w:rFonts w:ascii="Arial" w:hAnsi="Arial" w:cs="Arial"/>
        </w:rPr>
        <w:fldChar w:fldCharType="end"/>
      </w:r>
      <w:r w:rsidRPr="00CB2738">
        <w:rPr>
          <w:rFonts w:ascii="Arial" w:hAnsi="Arial" w:cs="Arial"/>
        </w:rPr>
        <w:t xml:space="preserve"> Perangkat Lunak</w:t>
      </w:r>
      <w:bookmarkEnd w:id="141"/>
    </w:p>
    <w:tbl>
      <w:tblPr>
        <w:tblW w:w="7518"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2506"/>
        <w:gridCol w:w="2506"/>
      </w:tblGrid>
      <w:tr w:rsidR="006956A4" w:rsidRPr="00B75AA6" w:rsidTr="00361CC3">
        <w:tc>
          <w:tcPr>
            <w:tcW w:w="2506" w:type="dxa"/>
            <w:tcMar>
              <w:top w:w="100" w:type="dxa"/>
              <w:left w:w="100" w:type="dxa"/>
              <w:bottom w:w="100" w:type="dxa"/>
              <w:right w:w="100" w:type="dxa"/>
            </w:tcMar>
          </w:tcPr>
          <w:p w:rsidR="006956A4" w:rsidRPr="00B75AA6" w:rsidRDefault="007E5CE3" w:rsidP="006956A4">
            <w:pPr>
              <w:widowControl w:val="0"/>
              <w:spacing w:line="360" w:lineRule="auto"/>
              <w:jc w:val="center"/>
              <w:rPr>
                <w:rFonts w:ascii="Arial" w:hAnsi="Arial" w:cs="Arial"/>
                <w:b/>
              </w:rPr>
            </w:pPr>
            <w:r w:rsidRPr="00B75AA6">
              <w:rPr>
                <w:rFonts w:ascii="Arial" w:hAnsi="Arial" w:cs="Arial"/>
                <w:b/>
                <w:lang w:val="id-ID"/>
              </w:rPr>
              <w:br w:type="page"/>
            </w:r>
            <w:r w:rsidR="006956A4" w:rsidRPr="00B75AA6">
              <w:rPr>
                <w:rFonts w:ascii="Arial" w:hAnsi="Arial" w:cs="Arial"/>
                <w:b/>
                <w:szCs w:val="24"/>
              </w:rPr>
              <w:t>Jenis perangkat lunak</w:t>
            </w:r>
          </w:p>
        </w:tc>
        <w:tc>
          <w:tcPr>
            <w:tcW w:w="2506" w:type="dxa"/>
            <w:tcMar>
              <w:top w:w="100" w:type="dxa"/>
              <w:left w:w="100" w:type="dxa"/>
              <w:bottom w:w="100" w:type="dxa"/>
              <w:right w:w="100" w:type="dxa"/>
            </w:tcMar>
          </w:tcPr>
          <w:p w:rsidR="006956A4" w:rsidRPr="00B75AA6" w:rsidRDefault="006956A4" w:rsidP="006956A4">
            <w:pPr>
              <w:widowControl w:val="0"/>
              <w:spacing w:line="360" w:lineRule="auto"/>
              <w:jc w:val="center"/>
              <w:rPr>
                <w:rFonts w:ascii="Arial" w:hAnsi="Arial" w:cs="Arial"/>
                <w:b/>
              </w:rPr>
            </w:pPr>
            <w:r w:rsidRPr="00B75AA6">
              <w:rPr>
                <w:rFonts w:ascii="Arial" w:hAnsi="Arial" w:cs="Arial"/>
                <w:b/>
                <w:szCs w:val="24"/>
              </w:rPr>
              <w:t>Nama perangkat lunak</w:t>
            </w:r>
          </w:p>
        </w:tc>
        <w:tc>
          <w:tcPr>
            <w:tcW w:w="2506" w:type="dxa"/>
            <w:tcMar>
              <w:top w:w="100" w:type="dxa"/>
              <w:left w:w="100" w:type="dxa"/>
              <w:bottom w:w="100" w:type="dxa"/>
              <w:right w:w="100" w:type="dxa"/>
            </w:tcMar>
          </w:tcPr>
          <w:p w:rsidR="006956A4" w:rsidRPr="00B75AA6" w:rsidRDefault="006956A4" w:rsidP="006956A4">
            <w:pPr>
              <w:widowControl w:val="0"/>
              <w:spacing w:line="360" w:lineRule="auto"/>
              <w:jc w:val="center"/>
              <w:rPr>
                <w:rFonts w:ascii="Arial" w:hAnsi="Arial" w:cs="Arial"/>
                <w:b/>
              </w:rPr>
            </w:pPr>
            <w:r w:rsidRPr="00B75AA6">
              <w:rPr>
                <w:rFonts w:ascii="Arial" w:hAnsi="Arial" w:cs="Arial"/>
                <w:b/>
                <w:szCs w:val="24"/>
              </w:rPr>
              <w:t>Versi</w:t>
            </w:r>
          </w:p>
        </w:tc>
      </w:tr>
      <w:tr w:rsidR="006956A4" w:rsidRPr="00B75AA6" w:rsidTr="00361CC3">
        <w:tc>
          <w:tcPr>
            <w:tcW w:w="2506" w:type="dxa"/>
            <w:tcMar>
              <w:top w:w="100" w:type="dxa"/>
              <w:left w:w="100" w:type="dxa"/>
              <w:bottom w:w="100" w:type="dxa"/>
              <w:right w:w="100" w:type="dxa"/>
            </w:tcMar>
          </w:tcPr>
          <w:p w:rsidR="006956A4" w:rsidRPr="00B75AA6" w:rsidRDefault="006956A4" w:rsidP="006956A4">
            <w:pPr>
              <w:widowControl w:val="0"/>
              <w:spacing w:line="360" w:lineRule="auto"/>
              <w:rPr>
                <w:rFonts w:ascii="Arial" w:hAnsi="Arial" w:cs="Arial"/>
              </w:rPr>
            </w:pPr>
            <w:r w:rsidRPr="00B75AA6">
              <w:rPr>
                <w:rFonts w:ascii="Arial" w:hAnsi="Arial" w:cs="Arial"/>
                <w:szCs w:val="24"/>
              </w:rPr>
              <w:t>DBMS</w:t>
            </w:r>
          </w:p>
        </w:tc>
        <w:tc>
          <w:tcPr>
            <w:tcW w:w="2506" w:type="dxa"/>
            <w:tcMar>
              <w:top w:w="100" w:type="dxa"/>
              <w:left w:w="100" w:type="dxa"/>
              <w:bottom w:w="100" w:type="dxa"/>
              <w:right w:w="100" w:type="dxa"/>
            </w:tcMar>
          </w:tcPr>
          <w:p w:rsidR="006956A4" w:rsidRPr="00B75AA6" w:rsidRDefault="006956A4" w:rsidP="006956A4">
            <w:pPr>
              <w:widowControl w:val="0"/>
              <w:spacing w:line="360" w:lineRule="auto"/>
              <w:rPr>
                <w:rFonts w:ascii="Arial" w:hAnsi="Arial" w:cs="Arial"/>
              </w:rPr>
            </w:pPr>
            <w:r w:rsidRPr="00B75AA6">
              <w:rPr>
                <w:rFonts w:ascii="Arial" w:hAnsi="Arial" w:cs="Arial"/>
                <w:szCs w:val="24"/>
              </w:rPr>
              <w:t>MySQL</w:t>
            </w:r>
          </w:p>
        </w:tc>
        <w:tc>
          <w:tcPr>
            <w:tcW w:w="2506" w:type="dxa"/>
            <w:tcMar>
              <w:top w:w="100" w:type="dxa"/>
              <w:left w:w="100" w:type="dxa"/>
              <w:bottom w:w="100" w:type="dxa"/>
              <w:right w:w="100" w:type="dxa"/>
            </w:tcMar>
          </w:tcPr>
          <w:p w:rsidR="006956A4" w:rsidRPr="00B75AA6" w:rsidRDefault="006956A4" w:rsidP="006956A4">
            <w:pPr>
              <w:widowControl w:val="0"/>
              <w:spacing w:line="360" w:lineRule="auto"/>
              <w:jc w:val="center"/>
              <w:rPr>
                <w:rFonts w:ascii="Arial" w:hAnsi="Arial" w:cs="Arial"/>
                <w:lang w:val="id-ID"/>
              </w:rPr>
            </w:pPr>
            <w:r w:rsidRPr="00B75AA6">
              <w:rPr>
                <w:rFonts w:ascii="Arial" w:hAnsi="Arial" w:cs="Arial"/>
                <w:szCs w:val="24"/>
              </w:rPr>
              <w:t>5.7</w:t>
            </w:r>
            <w:r w:rsidRPr="00B75AA6">
              <w:rPr>
                <w:rFonts w:ascii="Arial" w:hAnsi="Arial" w:cs="Arial"/>
                <w:szCs w:val="24"/>
                <w:lang w:val="id-ID"/>
              </w:rPr>
              <w:t>.16</w:t>
            </w:r>
          </w:p>
        </w:tc>
      </w:tr>
      <w:tr w:rsidR="006956A4" w:rsidRPr="00B75AA6" w:rsidTr="00361CC3">
        <w:tc>
          <w:tcPr>
            <w:tcW w:w="2506" w:type="dxa"/>
            <w:tcMar>
              <w:top w:w="100" w:type="dxa"/>
              <w:left w:w="100" w:type="dxa"/>
              <w:bottom w:w="100" w:type="dxa"/>
              <w:right w:w="100" w:type="dxa"/>
            </w:tcMar>
          </w:tcPr>
          <w:p w:rsidR="006956A4" w:rsidRPr="00B75AA6" w:rsidRDefault="006956A4" w:rsidP="006956A4">
            <w:pPr>
              <w:widowControl w:val="0"/>
              <w:spacing w:line="360" w:lineRule="auto"/>
              <w:rPr>
                <w:rFonts w:ascii="Arial" w:hAnsi="Arial" w:cs="Arial"/>
              </w:rPr>
            </w:pPr>
            <w:r w:rsidRPr="00B75AA6">
              <w:rPr>
                <w:rFonts w:ascii="Arial" w:hAnsi="Arial" w:cs="Arial"/>
                <w:szCs w:val="24"/>
              </w:rPr>
              <w:t>Web Browser</w:t>
            </w:r>
          </w:p>
        </w:tc>
        <w:tc>
          <w:tcPr>
            <w:tcW w:w="2506" w:type="dxa"/>
            <w:tcMar>
              <w:top w:w="100" w:type="dxa"/>
              <w:left w:w="100" w:type="dxa"/>
              <w:bottom w:w="100" w:type="dxa"/>
              <w:right w:w="100" w:type="dxa"/>
            </w:tcMar>
          </w:tcPr>
          <w:p w:rsidR="006956A4" w:rsidRPr="00B75AA6" w:rsidRDefault="00B12028" w:rsidP="006956A4">
            <w:pPr>
              <w:widowControl w:val="0"/>
              <w:spacing w:line="360" w:lineRule="auto"/>
              <w:rPr>
                <w:rFonts w:ascii="Arial" w:hAnsi="Arial" w:cs="Arial"/>
              </w:rPr>
            </w:pPr>
            <w:r>
              <w:rPr>
                <w:rFonts w:ascii="Arial" w:hAnsi="Arial" w:cs="Arial"/>
                <w:szCs w:val="24"/>
              </w:rPr>
              <w:t>Google Chrome</w:t>
            </w:r>
          </w:p>
        </w:tc>
        <w:tc>
          <w:tcPr>
            <w:tcW w:w="2506" w:type="dxa"/>
            <w:tcMar>
              <w:top w:w="100" w:type="dxa"/>
              <w:left w:w="100" w:type="dxa"/>
              <w:bottom w:w="100" w:type="dxa"/>
              <w:right w:w="100" w:type="dxa"/>
            </w:tcMar>
          </w:tcPr>
          <w:p w:rsidR="006956A4" w:rsidRPr="00B12028" w:rsidRDefault="00B12028" w:rsidP="006956A4">
            <w:pPr>
              <w:widowControl w:val="0"/>
              <w:spacing w:line="360" w:lineRule="auto"/>
              <w:jc w:val="center"/>
              <w:rPr>
                <w:rFonts w:ascii="Arial" w:hAnsi="Arial" w:cs="Arial"/>
                <w:szCs w:val="24"/>
                <w:lang w:val="id-ID"/>
              </w:rPr>
            </w:pPr>
            <w:r w:rsidRPr="00B12028">
              <w:rPr>
                <w:rFonts w:ascii="Arial" w:hAnsi="Arial" w:cs="Arial"/>
              </w:rPr>
              <w:t>60.0.3112.113</w:t>
            </w:r>
          </w:p>
        </w:tc>
      </w:tr>
      <w:tr w:rsidR="006956A4" w:rsidRPr="00B75AA6" w:rsidTr="00361CC3">
        <w:tc>
          <w:tcPr>
            <w:tcW w:w="2506" w:type="dxa"/>
            <w:tcMar>
              <w:top w:w="100" w:type="dxa"/>
              <w:left w:w="100" w:type="dxa"/>
              <w:bottom w:w="100" w:type="dxa"/>
              <w:right w:w="100" w:type="dxa"/>
            </w:tcMar>
          </w:tcPr>
          <w:p w:rsidR="006956A4" w:rsidRPr="00B75AA6" w:rsidRDefault="006956A4" w:rsidP="006956A4">
            <w:pPr>
              <w:widowControl w:val="0"/>
              <w:spacing w:line="360" w:lineRule="auto"/>
              <w:rPr>
                <w:rFonts w:ascii="Arial" w:hAnsi="Arial" w:cs="Arial"/>
              </w:rPr>
            </w:pPr>
            <w:r w:rsidRPr="00B75AA6">
              <w:rPr>
                <w:rFonts w:ascii="Arial" w:hAnsi="Arial" w:cs="Arial"/>
                <w:szCs w:val="24"/>
              </w:rPr>
              <w:t>Web Server</w:t>
            </w:r>
          </w:p>
        </w:tc>
        <w:tc>
          <w:tcPr>
            <w:tcW w:w="2506" w:type="dxa"/>
            <w:tcMar>
              <w:top w:w="100" w:type="dxa"/>
              <w:left w:w="100" w:type="dxa"/>
              <w:bottom w:w="100" w:type="dxa"/>
              <w:right w:w="100" w:type="dxa"/>
            </w:tcMar>
          </w:tcPr>
          <w:p w:rsidR="006956A4" w:rsidRPr="00B75AA6" w:rsidRDefault="006956A4" w:rsidP="006956A4">
            <w:pPr>
              <w:widowControl w:val="0"/>
              <w:spacing w:line="360" w:lineRule="auto"/>
              <w:rPr>
                <w:rFonts w:ascii="Arial" w:hAnsi="Arial" w:cs="Arial"/>
                <w:lang w:val="id-ID"/>
              </w:rPr>
            </w:pPr>
            <w:r w:rsidRPr="00B75AA6">
              <w:rPr>
                <w:rFonts w:ascii="Arial" w:hAnsi="Arial" w:cs="Arial"/>
                <w:szCs w:val="24"/>
              </w:rPr>
              <w:t>Apache2 + PHP</w:t>
            </w:r>
            <w:r w:rsidRPr="00B75AA6">
              <w:rPr>
                <w:rFonts w:ascii="Arial" w:hAnsi="Arial" w:cs="Arial"/>
                <w:szCs w:val="24"/>
                <w:lang w:val="id-ID"/>
              </w:rPr>
              <w:t xml:space="preserve"> 5</w:t>
            </w:r>
          </w:p>
        </w:tc>
        <w:tc>
          <w:tcPr>
            <w:tcW w:w="2506" w:type="dxa"/>
            <w:tcMar>
              <w:top w:w="100" w:type="dxa"/>
              <w:left w:w="100" w:type="dxa"/>
              <w:bottom w:w="100" w:type="dxa"/>
              <w:right w:w="100" w:type="dxa"/>
            </w:tcMar>
          </w:tcPr>
          <w:p w:rsidR="006956A4" w:rsidRPr="00B75AA6" w:rsidRDefault="006956A4" w:rsidP="006956A4">
            <w:pPr>
              <w:widowControl w:val="0"/>
              <w:spacing w:line="360" w:lineRule="auto"/>
              <w:jc w:val="center"/>
              <w:rPr>
                <w:rFonts w:ascii="Arial" w:hAnsi="Arial" w:cs="Arial"/>
              </w:rPr>
            </w:pPr>
            <w:r w:rsidRPr="00B75AA6">
              <w:rPr>
                <w:rFonts w:ascii="Arial" w:hAnsi="Arial" w:cs="Arial"/>
                <w:szCs w:val="24"/>
              </w:rPr>
              <w:t>2.4.18</w:t>
            </w:r>
          </w:p>
        </w:tc>
      </w:tr>
      <w:tr w:rsidR="006956A4" w:rsidRPr="00B75AA6" w:rsidTr="00361CC3">
        <w:tc>
          <w:tcPr>
            <w:tcW w:w="2506" w:type="dxa"/>
            <w:tcMar>
              <w:top w:w="100" w:type="dxa"/>
              <w:left w:w="100" w:type="dxa"/>
              <w:bottom w:w="100" w:type="dxa"/>
              <w:right w:w="100" w:type="dxa"/>
            </w:tcMar>
          </w:tcPr>
          <w:p w:rsidR="006956A4" w:rsidRPr="00B75AA6" w:rsidRDefault="006956A4" w:rsidP="006956A4">
            <w:pPr>
              <w:widowControl w:val="0"/>
              <w:spacing w:line="360" w:lineRule="auto"/>
              <w:rPr>
                <w:rFonts w:ascii="Arial" w:hAnsi="Arial" w:cs="Arial"/>
              </w:rPr>
            </w:pPr>
            <w:r w:rsidRPr="00B75AA6">
              <w:rPr>
                <w:rFonts w:ascii="Arial" w:hAnsi="Arial" w:cs="Arial"/>
                <w:szCs w:val="24"/>
              </w:rPr>
              <w:t>Operating System</w:t>
            </w:r>
          </w:p>
        </w:tc>
        <w:tc>
          <w:tcPr>
            <w:tcW w:w="2506" w:type="dxa"/>
            <w:tcMar>
              <w:top w:w="100" w:type="dxa"/>
              <w:left w:w="100" w:type="dxa"/>
              <w:bottom w:w="100" w:type="dxa"/>
              <w:right w:w="100" w:type="dxa"/>
            </w:tcMar>
          </w:tcPr>
          <w:p w:rsidR="006956A4" w:rsidRPr="00B75AA6" w:rsidRDefault="00B12028" w:rsidP="006956A4">
            <w:pPr>
              <w:widowControl w:val="0"/>
              <w:spacing w:line="360" w:lineRule="auto"/>
              <w:rPr>
                <w:rFonts w:ascii="Arial" w:hAnsi="Arial" w:cs="Arial"/>
              </w:rPr>
            </w:pPr>
            <w:r>
              <w:rPr>
                <w:rFonts w:ascii="Arial" w:hAnsi="Arial" w:cs="Arial"/>
                <w:szCs w:val="24"/>
              </w:rPr>
              <w:t>Windows</w:t>
            </w:r>
          </w:p>
        </w:tc>
        <w:tc>
          <w:tcPr>
            <w:tcW w:w="2506" w:type="dxa"/>
            <w:tcMar>
              <w:top w:w="100" w:type="dxa"/>
              <w:left w:w="100" w:type="dxa"/>
              <w:bottom w:w="100" w:type="dxa"/>
              <w:right w:w="100" w:type="dxa"/>
            </w:tcMar>
          </w:tcPr>
          <w:p w:rsidR="006956A4" w:rsidRPr="00B75AA6" w:rsidRDefault="00B12028" w:rsidP="006956A4">
            <w:pPr>
              <w:keepNext/>
              <w:widowControl w:val="0"/>
              <w:spacing w:line="360" w:lineRule="auto"/>
              <w:jc w:val="center"/>
              <w:rPr>
                <w:rFonts w:ascii="Arial" w:hAnsi="Arial" w:cs="Arial"/>
              </w:rPr>
            </w:pPr>
            <w:r>
              <w:rPr>
                <w:rFonts w:ascii="Arial" w:hAnsi="Arial" w:cs="Arial"/>
                <w:szCs w:val="24"/>
              </w:rPr>
              <w:t>10</w:t>
            </w:r>
          </w:p>
        </w:tc>
      </w:tr>
    </w:tbl>
    <w:p w:rsidR="007E5CE3" w:rsidRPr="00CB2738" w:rsidRDefault="007E5CE3">
      <w:pPr>
        <w:rPr>
          <w:rFonts w:ascii="Arial" w:hAnsi="Arial" w:cs="Arial"/>
          <w:b/>
          <w:sz w:val="24"/>
          <w:lang w:val="id-ID"/>
        </w:rPr>
      </w:pPr>
    </w:p>
    <w:p w:rsidR="00333054" w:rsidRPr="00CB2738" w:rsidRDefault="00333054">
      <w:pPr>
        <w:rPr>
          <w:rFonts w:ascii="Arial" w:hAnsi="Arial" w:cs="Arial"/>
          <w:b/>
          <w:sz w:val="24"/>
          <w:lang w:val="id-ID"/>
        </w:rPr>
      </w:pPr>
      <w:r w:rsidRPr="00CB2738">
        <w:rPr>
          <w:rFonts w:ascii="Arial" w:hAnsi="Arial" w:cs="Arial"/>
          <w:lang w:val="id-ID"/>
        </w:rPr>
        <w:br w:type="page"/>
      </w:r>
    </w:p>
    <w:p w:rsidR="007E5CE3" w:rsidRPr="00B12028" w:rsidRDefault="00AF5555" w:rsidP="00B12028">
      <w:pPr>
        <w:pStyle w:val="Heading3"/>
        <w:rPr>
          <w:rFonts w:cs="Arial"/>
          <w:lang w:val="id-ID"/>
        </w:rPr>
      </w:pPr>
      <w:bookmarkStart w:id="142" w:name="_Toc475557948"/>
      <w:r w:rsidRPr="00CB2738">
        <w:rPr>
          <w:rFonts w:cs="Arial"/>
          <w:lang w:val="id-ID"/>
          <w:rPrChange w:id="143" w:author="DAWAM DWI JATMIKO SUWAWI" w:date="2017-02-16T14:24:00Z">
            <w:rPr>
              <w:rFonts w:cs="Arial"/>
            </w:rPr>
          </w:rPrChange>
        </w:rPr>
        <w:lastRenderedPageBreak/>
        <w:t>Antarmuka komunikasi</w:t>
      </w:r>
      <w:bookmarkEnd w:id="138"/>
      <w:bookmarkEnd w:id="139"/>
      <w:bookmarkEnd w:id="140"/>
      <w:bookmarkEnd w:id="142"/>
    </w:p>
    <w:p w:rsidR="00413972" w:rsidRPr="00B75AA6" w:rsidRDefault="008C4EE7" w:rsidP="008C4EE7">
      <w:pPr>
        <w:ind w:left="720" w:firstLine="720"/>
        <w:rPr>
          <w:rFonts w:ascii="Arial" w:hAnsi="Arial" w:cs="Arial"/>
          <w:szCs w:val="24"/>
          <w:lang w:val="id-ID"/>
        </w:rPr>
      </w:pPr>
      <w:r w:rsidRPr="00B75AA6">
        <w:rPr>
          <w:rFonts w:ascii="Arial" w:hAnsi="Arial" w:cs="Arial"/>
          <w:szCs w:val="24"/>
          <w:lang w:val="id-ID"/>
        </w:rPr>
        <w:t xml:space="preserve">Aplikasi ini membutuhkan sebuah komputer server dan beberapa komputer client yang terhubung </w:t>
      </w:r>
      <w:r w:rsidR="000D77D6" w:rsidRPr="00B75AA6">
        <w:rPr>
          <w:rFonts w:ascii="Arial" w:hAnsi="Arial" w:cs="Arial"/>
          <w:szCs w:val="24"/>
          <w:lang w:val="id-ID"/>
        </w:rPr>
        <w:t>dengan</w:t>
      </w:r>
      <w:r w:rsidRPr="00B75AA6">
        <w:rPr>
          <w:rFonts w:ascii="Arial" w:hAnsi="Arial" w:cs="Arial"/>
          <w:szCs w:val="24"/>
          <w:lang w:val="id-ID"/>
        </w:rPr>
        <w:t xml:space="preserve"> jaringan internet secara client-server.</w:t>
      </w:r>
    </w:p>
    <w:p w:rsidR="00482313" w:rsidRPr="00CB2738" w:rsidRDefault="00482313" w:rsidP="008C4EE7">
      <w:pPr>
        <w:ind w:left="720" w:firstLine="720"/>
        <w:rPr>
          <w:rFonts w:ascii="Arial" w:hAnsi="Arial" w:cs="Arial"/>
          <w:sz w:val="24"/>
          <w:szCs w:val="24"/>
          <w:lang w:val="id-ID"/>
        </w:rPr>
      </w:pPr>
    </w:p>
    <w:p w:rsidR="007E5CE3" w:rsidRPr="00CB2738" w:rsidRDefault="007E5CE3" w:rsidP="008C4EE7">
      <w:pPr>
        <w:ind w:left="720" w:firstLine="720"/>
        <w:rPr>
          <w:rFonts w:ascii="Arial" w:hAnsi="Arial" w:cs="Arial"/>
          <w:sz w:val="24"/>
          <w:szCs w:val="24"/>
          <w:lang w:val="id-ID"/>
        </w:rPr>
      </w:pPr>
    </w:p>
    <w:p w:rsidR="007E5CE3" w:rsidRPr="00CB2738" w:rsidRDefault="00413972" w:rsidP="007E5CE3">
      <w:pPr>
        <w:keepNext/>
        <w:ind w:left="720" w:firstLine="720"/>
        <w:jc w:val="center"/>
        <w:rPr>
          <w:rFonts w:ascii="Arial" w:hAnsi="Arial" w:cs="Arial"/>
        </w:rPr>
      </w:pPr>
      <w:r w:rsidRPr="00CB2738">
        <w:rPr>
          <w:rFonts w:ascii="Arial" w:hAnsi="Arial" w:cs="Arial"/>
          <w:noProof/>
          <w:lang w:val="en-US"/>
        </w:rPr>
        <w:drawing>
          <wp:inline distT="0" distB="0" distL="0" distR="0" wp14:anchorId="119CB1B1" wp14:editId="43597F35">
            <wp:extent cx="2619375" cy="2769384"/>
            <wp:effectExtent l="0" t="0" r="0" b="0"/>
            <wp:docPr id="1" name="Picture 1" descr="Image result for konsep jaringan website server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 result for konsep jaringan website server cli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444" cy="2772629"/>
                    </a:xfrm>
                    <a:prstGeom prst="rect">
                      <a:avLst/>
                    </a:prstGeom>
                    <a:noFill/>
                    <a:ln>
                      <a:noFill/>
                    </a:ln>
                  </pic:spPr>
                </pic:pic>
              </a:graphicData>
            </a:graphic>
          </wp:inline>
        </w:drawing>
      </w:r>
    </w:p>
    <w:p w:rsidR="007E5CE3" w:rsidRPr="00CB2738" w:rsidRDefault="007E5CE3" w:rsidP="007E5CE3">
      <w:pPr>
        <w:pStyle w:val="Caption"/>
        <w:jc w:val="center"/>
        <w:rPr>
          <w:rFonts w:ascii="Arial" w:hAnsi="Arial" w:cs="Arial"/>
          <w:b/>
          <w:i w:val="0"/>
          <w:color w:val="auto"/>
        </w:rPr>
      </w:pPr>
      <w:bookmarkStart w:id="144" w:name="_Toc475557975"/>
      <w:r w:rsidRPr="00CB2738">
        <w:rPr>
          <w:rFonts w:ascii="Arial" w:hAnsi="Arial" w:cs="Arial"/>
          <w:b/>
          <w:i w:val="0"/>
          <w:color w:val="auto"/>
        </w:rPr>
        <w:t xml:space="preserve">Gambar </w:t>
      </w:r>
      <w:r w:rsidR="00FB2A7D">
        <w:rPr>
          <w:rFonts w:ascii="Arial" w:hAnsi="Arial" w:cs="Arial"/>
          <w:b/>
          <w:i w:val="0"/>
          <w:color w:val="auto"/>
        </w:rPr>
        <w:fldChar w:fldCharType="begin"/>
      </w:r>
      <w:r w:rsidR="00FB2A7D">
        <w:rPr>
          <w:rFonts w:ascii="Arial" w:hAnsi="Arial" w:cs="Arial"/>
          <w:b/>
          <w:i w:val="0"/>
          <w:color w:val="auto"/>
        </w:rPr>
        <w:instrText xml:space="preserve"> STYLEREF 1 \s </w:instrText>
      </w:r>
      <w:r w:rsidR="00FB2A7D">
        <w:rPr>
          <w:rFonts w:ascii="Arial" w:hAnsi="Arial" w:cs="Arial"/>
          <w:b/>
          <w:i w:val="0"/>
          <w:color w:val="auto"/>
        </w:rPr>
        <w:fldChar w:fldCharType="separate"/>
      </w:r>
      <w:r w:rsidR="00FB2A7D">
        <w:rPr>
          <w:rFonts w:ascii="Arial" w:hAnsi="Arial" w:cs="Arial"/>
          <w:b/>
          <w:i w:val="0"/>
          <w:noProof/>
          <w:color w:val="auto"/>
        </w:rPr>
        <w:t>3</w:t>
      </w:r>
      <w:r w:rsidR="00FB2A7D">
        <w:rPr>
          <w:rFonts w:ascii="Arial" w:hAnsi="Arial" w:cs="Arial"/>
          <w:b/>
          <w:i w:val="0"/>
          <w:color w:val="auto"/>
        </w:rPr>
        <w:fldChar w:fldCharType="end"/>
      </w:r>
      <w:r w:rsidR="00FB2A7D">
        <w:rPr>
          <w:rFonts w:ascii="Arial" w:hAnsi="Arial" w:cs="Arial"/>
          <w:b/>
          <w:i w:val="0"/>
          <w:color w:val="auto"/>
        </w:rPr>
        <w:noBreakHyphen/>
      </w:r>
      <w:r w:rsidR="00FB2A7D">
        <w:rPr>
          <w:rFonts w:ascii="Arial" w:hAnsi="Arial" w:cs="Arial"/>
          <w:b/>
          <w:i w:val="0"/>
          <w:color w:val="auto"/>
        </w:rPr>
        <w:fldChar w:fldCharType="begin"/>
      </w:r>
      <w:r w:rsidR="00FB2A7D">
        <w:rPr>
          <w:rFonts w:ascii="Arial" w:hAnsi="Arial" w:cs="Arial"/>
          <w:b/>
          <w:i w:val="0"/>
          <w:color w:val="auto"/>
        </w:rPr>
        <w:instrText xml:space="preserve"> SEQ Gambar \* ARABIC \s 1 </w:instrText>
      </w:r>
      <w:r w:rsidR="00FB2A7D">
        <w:rPr>
          <w:rFonts w:ascii="Arial" w:hAnsi="Arial" w:cs="Arial"/>
          <w:b/>
          <w:i w:val="0"/>
          <w:color w:val="auto"/>
        </w:rPr>
        <w:fldChar w:fldCharType="separate"/>
      </w:r>
      <w:r w:rsidR="00FB2A7D">
        <w:rPr>
          <w:rFonts w:ascii="Arial" w:hAnsi="Arial" w:cs="Arial"/>
          <w:b/>
          <w:i w:val="0"/>
          <w:noProof/>
          <w:color w:val="auto"/>
        </w:rPr>
        <w:t>2</w:t>
      </w:r>
      <w:r w:rsidR="00FB2A7D">
        <w:rPr>
          <w:rFonts w:ascii="Arial" w:hAnsi="Arial" w:cs="Arial"/>
          <w:b/>
          <w:i w:val="0"/>
          <w:color w:val="auto"/>
        </w:rPr>
        <w:fldChar w:fldCharType="end"/>
      </w:r>
      <w:r w:rsidRPr="00CB2738">
        <w:rPr>
          <w:rFonts w:ascii="Arial" w:hAnsi="Arial" w:cs="Arial"/>
          <w:b/>
          <w:i w:val="0"/>
          <w:color w:val="auto"/>
          <w:lang w:val="id-ID"/>
        </w:rPr>
        <w:t>. Client-Server Jaringan</w:t>
      </w:r>
      <w:bookmarkEnd w:id="144"/>
    </w:p>
    <w:p w:rsidR="00945A82" w:rsidRPr="00CB2738" w:rsidRDefault="00945A82" w:rsidP="007E5CE3">
      <w:pPr>
        <w:ind w:left="720" w:firstLine="720"/>
        <w:jc w:val="center"/>
        <w:rPr>
          <w:rFonts w:ascii="Arial" w:hAnsi="Arial" w:cs="Arial"/>
          <w:sz w:val="24"/>
          <w:szCs w:val="24"/>
          <w:lang w:val="id-ID"/>
        </w:rPr>
      </w:pPr>
    </w:p>
    <w:p w:rsidR="00333054" w:rsidRPr="00CB2738" w:rsidRDefault="00333054">
      <w:pPr>
        <w:rPr>
          <w:rFonts w:ascii="Arial" w:hAnsi="Arial" w:cs="Arial"/>
          <w:b/>
          <w:i/>
          <w:sz w:val="24"/>
        </w:rPr>
      </w:pPr>
      <w:r w:rsidRPr="00CB2738">
        <w:rPr>
          <w:rFonts w:ascii="Arial" w:hAnsi="Arial" w:cs="Arial"/>
        </w:rPr>
        <w:br w:type="page"/>
      </w:r>
    </w:p>
    <w:p w:rsidR="00945A82" w:rsidRPr="00CB2738" w:rsidRDefault="00945A82" w:rsidP="00945A82">
      <w:pPr>
        <w:pStyle w:val="Heading2"/>
        <w:rPr>
          <w:rFonts w:cs="Arial"/>
        </w:rPr>
      </w:pPr>
      <w:bookmarkStart w:id="145" w:name="_Toc475557949"/>
      <w:r w:rsidRPr="00CB2738">
        <w:rPr>
          <w:rFonts w:cs="Arial"/>
        </w:rPr>
        <w:lastRenderedPageBreak/>
        <w:t>Kebutuhan Fungsional</w:t>
      </w:r>
      <w:bookmarkEnd w:id="145"/>
    </w:p>
    <w:p w:rsidR="00945A82" w:rsidRPr="00CB2738" w:rsidRDefault="00945A82" w:rsidP="00945A82">
      <w:pPr>
        <w:rPr>
          <w:rFonts w:ascii="Arial" w:hAnsi="Arial" w:cs="Arial"/>
          <w:b/>
          <w:sz w:val="28"/>
          <w:szCs w:val="28"/>
        </w:rPr>
      </w:pPr>
    </w:p>
    <w:p w:rsidR="00945A82" w:rsidRPr="00CB2738" w:rsidRDefault="00945A82" w:rsidP="00945A82">
      <w:pPr>
        <w:pStyle w:val="Heading3"/>
        <w:rPr>
          <w:rFonts w:cs="Arial"/>
        </w:rPr>
      </w:pPr>
      <w:bookmarkStart w:id="146" w:name="_Toc475557950"/>
      <w:r w:rsidRPr="00CB2738">
        <w:rPr>
          <w:rFonts w:cs="Arial"/>
        </w:rPr>
        <w:t>Aliran Informasi</w:t>
      </w:r>
      <w:bookmarkEnd w:id="146"/>
    </w:p>
    <w:p w:rsidR="00945A82" w:rsidRPr="00CB2738" w:rsidRDefault="00945A82" w:rsidP="00945A82">
      <w:pPr>
        <w:rPr>
          <w:rFonts w:ascii="Arial" w:hAnsi="Arial" w:cs="Arial"/>
          <w:b/>
          <w:sz w:val="24"/>
          <w:szCs w:val="24"/>
        </w:rPr>
      </w:pPr>
    </w:p>
    <w:p w:rsidR="00945A82" w:rsidRPr="00B75AA6" w:rsidRDefault="00945A82" w:rsidP="00945A82">
      <w:pPr>
        <w:rPr>
          <w:rFonts w:ascii="Arial" w:hAnsi="Arial" w:cs="Arial"/>
          <w:szCs w:val="24"/>
        </w:rPr>
      </w:pPr>
      <w:r w:rsidRPr="00B75AA6">
        <w:rPr>
          <w:rFonts w:ascii="Arial" w:hAnsi="Arial" w:cs="Arial"/>
          <w:szCs w:val="24"/>
        </w:rPr>
        <w:t>DFD level 0</w:t>
      </w:r>
    </w:p>
    <w:p w:rsidR="00333054" w:rsidRPr="00CB2738" w:rsidRDefault="00EF4C9D" w:rsidP="00333054">
      <w:pPr>
        <w:keepNext/>
        <w:jc w:val="center"/>
        <w:rPr>
          <w:rFonts w:ascii="Arial" w:hAnsi="Arial" w:cs="Arial"/>
        </w:rPr>
      </w:pPr>
      <w:r w:rsidRPr="00CB2738">
        <w:rPr>
          <w:rFonts w:ascii="Arial" w:hAnsi="Arial" w:cs="Arial"/>
          <w:noProof/>
          <w:lang w:val="en-US"/>
        </w:rPr>
        <w:drawing>
          <wp:inline distT="0" distB="0" distL="0" distR="0" wp14:anchorId="5B71FF06" wp14:editId="3F51832A">
            <wp:extent cx="4934309" cy="26586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345" cy="2664555"/>
                    </a:xfrm>
                    <a:prstGeom prst="rect">
                      <a:avLst/>
                    </a:prstGeom>
                  </pic:spPr>
                </pic:pic>
              </a:graphicData>
            </a:graphic>
          </wp:inline>
        </w:drawing>
      </w:r>
    </w:p>
    <w:p w:rsidR="00945A82" w:rsidRPr="00CB2738" w:rsidRDefault="00333054" w:rsidP="00333054">
      <w:pPr>
        <w:pStyle w:val="Caption"/>
        <w:jc w:val="center"/>
        <w:rPr>
          <w:rFonts w:ascii="Arial" w:hAnsi="Arial" w:cs="Arial"/>
          <w:b/>
          <w:i w:val="0"/>
          <w:color w:val="auto"/>
          <w:lang w:val="id-ID"/>
        </w:rPr>
      </w:pPr>
      <w:bookmarkStart w:id="147" w:name="_Toc475557976"/>
      <w:r w:rsidRPr="00CB2738">
        <w:rPr>
          <w:rFonts w:ascii="Arial" w:hAnsi="Arial" w:cs="Arial"/>
          <w:b/>
          <w:i w:val="0"/>
          <w:color w:val="auto"/>
        </w:rPr>
        <w:t xml:space="preserve">Gambar </w:t>
      </w:r>
      <w:r w:rsidR="00FB2A7D">
        <w:rPr>
          <w:rFonts w:ascii="Arial" w:hAnsi="Arial" w:cs="Arial"/>
          <w:b/>
          <w:i w:val="0"/>
          <w:color w:val="auto"/>
        </w:rPr>
        <w:fldChar w:fldCharType="begin"/>
      </w:r>
      <w:r w:rsidR="00FB2A7D">
        <w:rPr>
          <w:rFonts w:ascii="Arial" w:hAnsi="Arial" w:cs="Arial"/>
          <w:b/>
          <w:i w:val="0"/>
          <w:color w:val="auto"/>
        </w:rPr>
        <w:instrText xml:space="preserve"> STYLEREF 1 \s </w:instrText>
      </w:r>
      <w:r w:rsidR="00FB2A7D">
        <w:rPr>
          <w:rFonts w:ascii="Arial" w:hAnsi="Arial" w:cs="Arial"/>
          <w:b/>
          <w:i w:val="0"/>
          <w:color w:val="auto"/>
        </w:rPr>
        <w:fldChar w:fldCharType="separate"/>
      </w:r>
      <w:r w:rsidR="00FB2A7D">
        <w:rPr>
          <w:rFonts w:ascii="Arial" w:hAnsi="Arial" w:cs="Arial"/>
          <w:b/>
          <w:i w:val="0"/>
          <w:noProof/>
          <w:color w:val="auto"/>
        </w:rPr>
        <w:t>3</w:t>
      </w:r>
      <w:r w:rsidR="00FB2A7D">
        <w:rPr>
          <w:rFonts w:ascii="Arial" w:hAnsi="Arial" w:cs="Arial"/>
          <w:b/>
          <w:i w:val="0"/>
          <w:color w:val="auto"/>
        </w:rPr>
        <w:fldChar w:fldCharType="end"/>
      </w:r>
      <w:r w:rsidR="00FB2A7D">
        <w:rPr>
          <w:rFonts w:ascii="Arial" w:hAnsi="Arial" w:cs="Arial"/>
          <w:b/>
          <w:i w:val="0"/>
          <w:color w:val="auto"/>
        </w:rPr>
        <w:noBreakHyphen/>
      </w:r>
      <w:r w:rsidR="00FB2A7D">
        <w:rPr>
          <w:rFonts w:ascii="Arial" w:hAnsi="Arial" w:cs="Arial"/>
          <w:b/>
          <w:i w:val="0"/>
          <w:color w:val="auto"/>
        </w:rPr>
        <w:fldChar w:fldCharType="begin"/>
      </w:r>
      <w:r w:rsidR="00FB2A7D">
        <w:rPr>
          <w:rFonts w:ascii="Arial" w:hAnsi="Arial" w:cs="Arial"/>
          <w:b/>
          <w:i w:val="0"/>
          <w:color w:val="auto"/>
        </w:rPr>
        <w:instrText xml:space="preserve"> SEQ Gambar \* ARABIC \s 1 </w:instrText>
      </w:r>
      <w:r w:rsidR="00FB2A7D">
        <w:rPr>
          <w:rFonts w:ascii="Arial" w:hAnsi="Arial" w:cs="Arial"/>
          <w:b/>
          <w:i w:val="0"/>
          <w:color w:val="auto"/>
        </w:rPr>
        <w:fldChar w:fldCharType="separate"/>
      </w:r>
      <w:r w:rsidR="00FB2A7D">
        <w:rPr>
          <w:rFonts w:ascii="Arial" w:hAnsi="Arial" w:cs="Arial"/>
          <w:b/>
          <w:i w:val="0"/>
          <w:noProof/>
          <w:color w:val="auto"/>
        </w:rPr>
        <w:t>3</w:t>
      </w:r>
      <w:r w:rsidR="00FB2A7D">
        <w:rPr>
          <w:rFonts w:ascii="Arial" w:hAnsi="Arial" w:cs="Arial"/>
          <w:b/>
          <w:i w:val="0"/>
          <w:color w:val="auto"/>
        </w:rPr>
        <w:fldChar w:fldCharType="end"/>
      </w:r>
      <w:r w:rsidRPr="00CB2738">
        <w:rPr>
          <w:rFonts w:ascii="Arial" w:hAnsi="Arial" w:cs="Arial"/>
          <w:b/>
          <w:i w:val="0"/>
          <w:color w:val="auto"/>
          <w:lang w:val="id-ID"/>
        </w:rPr>
        <w:t>. DFD Level 0</w:t>
      </w:r>
      <w:bookmarkEnd w:id="147"/>
    </w:p>
    <w:p w:rsidR="00945A82" w:rsidRPr="00CB2738" w:rsidRDefault="00945A82" w:rsidP="00945A82">
      <w:pPr>
        <w:rPr>
          <w:rFonts w:ascii="Arial" w:hAnsi="Arial" w:cs="Arial"/>
          <w:lang w:val="id-ID"/>
        </w:rPr>
      </w:pPr>
    </w:p>
    <w:p w:rsidR="00945A82" w:rsidRPr="00B75AA6" w:rsidRDefault="00945A82" w:rsidP="00945A82">
      <w:pPr>
        <w:rPr>
          <w:rFonts w:ascii="Arial" w:hAnsi="Arial" w:cs="Arial"/>
          <w:szCs w:val="24"/>
        </w:rPr>
      </w:pPr>
      <w:r w:rsidRPr="00B75AA6">
        <w:rPr>
          <w:rFonts w:ascii="Arial" w:hAnsi="Arial" w:cs="Arial"/>
          <w:szCs w:val="24"/>
        </w:rPr>
        <w:t>DFD level 1</w:t>
      </w:r>
    </w:p>
    <w:p w:rsidR="004600C5" w:rsidRPr="00CB2738" w:rsidRDefault="00A87EFD" w:rsidP="004600C5">
      <w:pPr>
        <w:keepNext/>
        <w:jc w:val="center"/>
        <w:rPr>
          <w:rFonts w:ascii="Arial" w:hAnsi="Arial" w:cs="Arial"/>
        </w:rPr>
      </w:pPr>
      <w:r>
        <w:rPr>
          <w:noProof/>
          <w:lang w:val="en-US"/>
        </w:rPr>
        <w:drawing>
          <wp:anchor distT="0" distB="0" distL="114300" distR="114300" simplePos="0" relativeHeight="251661312" behindDoc="1" locked="0" layoutInCell="1" allowOverlap="1">
            <wp:simplePos x="0" y="0"/>
            <wp:positionH relativeFrom="margin">
              <wp:align>right</wp:align>
            </wp:positionH>
            <wp:positionV relativeFrom="paragraph">
              <wp:posOffset>149225</wp:posOffset>
            </wp:positionV>
            <wp:extent cx="5887720" cy="4197350"/>
            <wp:effectExtent l="0" t="0" r="0" b="0"/>
            <wp:wrapTight wrapText="bothSides">
              <wp:wrapPolygon edited="0">
                <wp:start x="0" y="0"/>
                <wp:lineTo x="0" y="21469"/>
                <wp:lineTo x="21525" y="21469"/>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87720" cy="4197350"/>
                    </a:xfrm>
                    <a:prstGeom prst="rect">
                      <a:avLst/>
                    </a:prstGeom>
                  </pic:spPr>
                </pic:pic>
              </a:graphicData>
            </a:graphic>
            <wp14:sizeRelH relativeFrom="margin">
              <wp14:pctWidth>0</wp14:pctWidth>
            </wp14:sizeRelH>
            <wp14:sizeRelV relativeFrom="margin">
              <wp14:pctHeight>0</wp14:pctHeight>
            </wp14:sizeRelV>
          </wp:anchor>
        </w:drawing>
      </w:r>
    </w:p>
    <w:p w:rsidR="00945A82" w:rsidRPr="00CB2738" w:rsidRDefault="004600C5" w:rsidP="004600C5">
      <w:pPr>
        <w:pStyle w:val="Caption"/>
        <w:jc w:val="center"/>
        <w:rPr>
          <w:rFonts w:ascii="Arial" w:hAnsi="Arial" w:cs="Arial"/>
          <w:b/>
          <w:i w:val="0"/>
          <w:color w:val="auto"/>
          <w:lang w:val="id-ID"/>
        </w:rPr>
      </w:pPr>
      <w:bookmarkStart w:id="148" w:name="_Toc475557977"/>
      <w:r w:rsidRPr="00CB2738">
        <w:rPr>
          <w:rFonts w:ascii="Arial" w:hAnsi="Arial" w:cs="Arial"/>
          <w:b/>
          <w:i w:val="0"/>
          <w:color w:val="auto"/>
        </w:rPr>
        <w:t xml:space="preserve">Gambar </w:t>
      </w:r>
      <w:r w:rsidR="00FB2A7D">
        <w:rPr>
          <w:rFonts w:ascii="Arial" w:hAnsi="Arial" w:cs="Arial"/>
          <w:b/>
          <w:i w:val="0"/>
          <w:color w:val="auto"/>
        </w:rPr>
        <w:fldChar w:fldCharType="begin"/>
      </w:r>
      <w:r w:rsidR="00FB2A7D">
        <w:rPr>
          <w:rFonts w:ascii="Arial" w:hAnsi="Arial" w:cs="Arial"/>
          <w:b/>
          <w:i w:val="0"/>
          <w:color w:val="auto"/>
        </w:rPr>
        <w:instrText xml:space="preserve"> STYLEREF 1 \s </w:instrText>
      </w:r>
      <w:r w:rsidR="00FB2A7D">
        <w:rPr>
          <w:rFonts w:ascii="Arial" w:hAnsi="Arial" w:cs="Arial"/>
          <w:b/>
          <w:i w:val="0"/>
          <w:color w:val="auto"/>
        </w:rPr>
        <w:fldChar w:fldCharType="separate"/>
      </w:r>
      <w:r w:rsidR="00FB2A7D">
        <w:rPr>
          <w:rFonts w:ascii="Arial" w:hAnsi="Arial" w:cs="Arial"/>
          <w:b/>
          <w:i w:val="0"/>
          <w:noProof/>
          <w:color w:val="auto"/>
        </w:rPr>
        <w:t>3</w:t>
      </w:r>
      <w:r w:rsidR="00FB2A7D">
        <w:rPr>
          <w:rFonts w:ascii="Arial" w:hAnsi="Arial" w:cs="Arial"/>
          <w:b/>
          <w:i w:val="0"/>
          <w:color w:val="auto"/>
        </w:rPr>
        <w:fldChar w:fldCharType="end"/>
      </w:r>
      <w:r w:rsidR="00FB2A7D">
        <w:rPr>
          <w:rFonts w:ascii="Arial" w:hAnsi="Arial" w:cs="Arial"/>
          <w:b/>
          <w:i w:val="0"/>
          <w:color w:val="auto"/>
        </w:rPr>
        <w:noBreakHyphen/>
      </w:r>
      <w:r w:rsidR="00FB2A7D">
        <w:rPr>
          <w:rFonts w:ascii="Arial" w:hAnsi="Arial" w:cs="Arial"/>
          <w:b/>
          <w:i w:val="0"/>
          <w:color w:val="auto"/>
        </w:rPr>
        <w:fldChar w:fldCharType="begin"/>
      </w:r>
      <w:r w:rsidR="00FB2A7D">
        <w:rPr>
          <w:rFonts w:ascii="Arial" w:hAnsi="Arial" w:cs="Arial"/>
          <w:b/>
          <w:i w:val="0"/>
          <w:color w:val="auto"/>
        </w:rPr>
        <w:instrText xml:space="preserve"> SEQ Gambar \* ARABIC \s 1 </w:instrText>
      </w:r>
      <w:r w:rsidR="00FB2A7D">
        <w:rPr>
          <w:rFonts w:ascii="Arial" w:hAnsi="Arial" w:cs="Arial"/>
          <w:b/>
          <w:i w:val="0"/>
          <w:color w:val="auto"/>
        </w:rPr>
        <w:fldChar w:fldCharType="separate"/>
      </w:r>
      <w:r w:rsidR="00FB2A7D">
        <w:rPr>
          <w:rFonts w:ascii="Arial" w:hAnsi="Arial" w:cs="Arial"/>
          <w:b/>
          <w:i w:val="0"/>
          <w:noProof/>
          <w:color w:val="auto"/>
        </w:rPr>
        <w:t>4</w:t>
      </w:r>
      <w:r w:rsidR="00FB2A7D">
        <w:rPr>
          <w:rFonts w:ascii="Arial" w:hAnsi="Arial" w:cs="Arial"/>
          <w:b/>
          <w:i w:val="0"/>
          <w:color w:val="auto"/>
        </w:rPr>
        <w:fldChar w:fldCharType="end"/>
      </w:r>
      <w:r w:rsidRPr="00CB2738">
        <w:rPr>
          <w:rFonts w:ascii="Arial" w:hAnsi="Arial" w:cs="Arial"/>
          <w:b/>
          <w:i w:val="0"/>
          <w:color w:val="auto"/>
          <w:lang w:val="id-ID"/>
        </w:rPr>
        <w:t>. DFD Level 1</w:t>
      </w:r>
      <w:bookmarkEnd w:id="148"/>
    </w:p>
    <w:p w:rsidR="00B75AA6" w:rsidRDefault="00B75AA6" w:rsidP="00896E41">
      <w:pPr>
        <w:rPr>
          <w:rFonts w:ascii="Arial" w:hAnsi="Arial" w:cs="Arial"/>
          <w:szCs w:val="24"/>
        </w:rPr>
      </w:pPr>
    </w:p>
    <w:p w:rsidR="00896E41" w:rsidRPr="00B75AA6" w:rsidRDefault="00FB2A7D" w:rsidP="00896E41">
      <w:pPr>
        <w:rPr>
          <w:rFonts w:ascii="Arial" w:hAnsi="Arial" w:cs="Arial"/>
          <w:szCs w:val="24"/>
        </w:rPr>
      </w:pPr>
      <w:r>
        <w:rPr>
          <w:noProof/>
          <w:lang w:val="en-US"/>
        </w:rPr>
        <mc:AlternateContent>
          <mc:Choice Requires="wps">
            <w:drawing>
              <wp:anchor distT="0" distB="0" distL="114300" distR="114300" simplePos="0" relativeHeight="251663360" behindDoc="1" locked="0" layoutInCell="1" allowOverlap="1" wp14:anchorId="42576FEA" wp14:editId="2F6D49E9">
                <wp:simplePos x="0" y="0"/>
                <wp:positionH relativeFrom="column">
                  <wp:posOffset>-340995</wp:posOffset>
                </wp:positionH>
                <wp:positionV relativeFrom="paragraph">
                  <wp:posOffset>3948430</wp:posOffset>
                </wp:positionV>
                <wp:extent cx="615759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6157595" cy="635"/>
                        </a:xfrm>
                        <a:prstGeom prst="rect">
                          <a:avLst/>
                        </a:prstGeom>
                        <a:solidFill>
                          <a:prstClr val="white"/>
                        </a:solidFill>
                        <a:ln>
                          <a:noFill/>
                        </a:ln>
                      </wps:spPr>
                      <wps:txbx>
                        <w:txbxContent>
                          <w:p w:rsidR="00E03EDF" w:rsidRPr="00FB2A7D" w:rsidRDefault="00E03EDF" w:rsidP="00FB2A7D">
                            <w:pPr>
                              <w:pStyle w:val="Caption"/>
                              <w:jc w:val="center"/>
                              <w:rPr>
                                <w:rFonts w:ascii="Arial" w:hAnsi="Arial" w:cs="Arial"/>
                                <w:b/>
                                <w:i w:val="0"/>
                                <w:noProof/>
                                <w:sz w:val="20"/>
                                <w:szCs w:val="20"/>
                              </w:rPr>
                            </w:pPr>
                            <w:bookmarkStart w:id="149" w:name="_Toc475557978"/>
                            <w:r w:rsidRPr="00FB2A7D">
                              <w:rPr>
                                <w:rFonts w:ascii="Arial" w:hAnsi="Arial" w:cs="Arial"/>
                                <w:b/>
                                <w:i w:val="0"/>
                                <w:sz w:val="20"/>
                                <w:szCs w:val="20"/>
                              </w:rPr>
                              <w:t xml:space="preserve">Gambar </w:t>
                            </w:r>
                            <w:r w:rsidRPr="00FB2A7D">
                              <w:rPr>
                                <w:rFonts w:ascii="Arial" w:hAnsi="Arial" w:cs="Arial"/>
                                <w:b/>
                                <w:i w:val="0"/>
                                <w:sz w:val="20"/>
                                <w:szCs w:val="20"/>
                              </w:rPr>
                              <w:fldChar w:fldCharType="begin"/>
                            </w:r>
                            <w:r w:rsidRPr="00FB2A7D">
                              <w:rPr>
                                <w:rFonts w:ascii="Arial" w:hAnsi="Arial" w:cs="Arial"/>
                                <w:b/>
                                <w:i w:val="0"/>
                                <w:sz w:val="20"/>
                                <w:szCs w:val="20"/>
                              </w:rPr>
                              <w:instrText xml:space="preserve"> STYLEREF 1 \s </w:instrText>
                            </w:r>
                            <w:r w:rsidRPr="00FB2A7D">
                              <w:rPr>
                                <w:rFonts w:ascii="Arial" w:hAnsi="Arial" w:cs="Arial"/>
                                <w:b/>
                                <w:i w:val="0"/>
                                <w:sz w:val="20"/>
                                <w:szCs w:val="20"/>
                              </w:rPr>
                              <w:fldChar w:fldCharType="separate"/>
                            </w:r>
                            <w:r w:rsidRPr="00FB2A7D">
                              <w:rPr>
                                <w:rFonts w:ascii="Arial" w:hAnsi="Arial" w:cs="Arial"/>
                                <w:b/>
                                <w:i w:val="0"/>
                                <w:noProof/>
                                <w:sz w:val="20"/>
                                <w:szCs w:val="20"/>
                              </w:rPr>
                              <w:t>3</w:t>
                            </w:r>
                            <w:r w:rsidRPr="00FB2A7D">
                              <w:rPr>
                                <w:rFonts w:ascii="Arial" w:hAnsi="Arial" w:cs="Arial"/>
                                <w:b/>
                                <w:i w:val="0"/>
                                <w:sz w:val="20"/>
                                <w:szCs w:val="20"/>
                              </w:rPr>
                              <w:fldChar w:fldCharType="end"/>
                            </w:r>
                            <w:r w:rsidRPr="00FB2A7D">
                              <w:rPr>
                                <w:rFonts w:ascii="Arial" w:hAnsi="Arial" w:cs="Arial"/>
                                <w:b/>
                                <w:i w:val="0"/>
                                <w:sz w:val="20"/>
                                <w:szCs w:val="20"/>
                              </w:rPr>
                              <w:noBreakHyphen/>
                            </w:r>
                            <w:r w:rsidRPr="00FB2A7D">
                              <w:rPr>
                                <w:rFonts w:ascii="Arial" w:hAnsi="Arial" w:cs="Arial"/>
                                <w:b/>
                                <w:i w:val="0"/>
                                <w:sz w:val="20"/>
                                <w:szCs w:val="20"/>
                              </w:rPr>
                              <w:fldChar w:fldCharType="begin"/>
                            </w:r>
                            <w:r w:rsidRPr="00FB2A7D">
                              <w:rPr>
                                <w:rFonts w:ascii="Arial" w:hAnsi="Arial" w:cs="Arial"/>
                                <w:b/>
                                <w:i w:val="0"/>
                                <w:sz w:val="20"/>
                                <w:szCs w:val="20"/>
                              </w:rPr>
                              <w:instrText xml:space="preserve"> SEQ Gambar \* ARABIC \s 1 </w:instrText>
                            </w:r>
                            <w:r w:rsidRPr="00FB2A7D">
                              <w:rPr>
                                <w:rFonts w:ascii="Arial" w:hAnsi="Arial" w:cs="Arial"/>
                                <w:b/>
                                <w:i w:val="0"/>
                                <w:sz w:val="20"/>
                                <w:szCs w:val="20"/>
                              </w:rPr>
                              <w:fldChar w:fldCharType="separate"/>
                            </w:r>
                            <w:r w:rsidRPr="00FB2A7D">
                              <w:rPr>
                                <w:rFonts w:ascii="Arial" w:hAnsi="Arial" w:cs="Arial"/>
                                <w:b/>
                                <w:i w:val="0"/>
                                <w:noProof/>
                                <w:sz w:val="20"/>
                                <w:szCs w:val="20"/>
                              </w:rPr>
                              <w:t>5</w:t>
                            </w:r>
                            <w:r w:rsidRPr="00FB2A7D">
                              <w:rPr>
                                <w:rFonts w:ascii="Arial" w:hAnsi="Arial" w:cs="Arial"/>
                                <w:b/>
                                <w:i w:val="0"/>
                                <w:sz w:val="20"/>
                                <w:szCs w:val="20"/>
                              </w:rPr>
                              <w:fldChar w:fldCharType="end"/>
                            </w:r>
                            <w:r>
                              <w:rPr>
                                <w:rFonts w:ascii="Arial" w:hAnsi="Arial" w:cs="Arial"/>
                                <w:b/>
                                <w:i w:val="0"/>
                                <w:sz w:val="20"/>
                                <w:szCs w:val="20"/>
                              </w:rPr>
                              <w:t>.</w:t>
                            </w:r>
                            <w:r w:rsidRPr="00FB2A7D">
                              <w:rPr>
                                <w:rFonts w:ascii="Arial" w:hAnsi="Arial" w:cs="Arial"/>
                                <w:b/>
                                <w:i w:val="0"/>
                                <w:sz w:val="20"/>
                                <w:szCs w:val="20"/>
                              </w:rPr>
                              <w:t xml:space="preserve"> DFD Level 2</w:t>
                            </w:r>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76FEA" id="Text Box 4" o:spid="_x0000_s1027" type="#_x0000_t202" style="position:absolute;margin-left:-26.85pt;margin-top:310.9pt;width:484.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rnLgIAAGQEAAAOAAAAZHJzL2Uyb0RvYy54bWysVMFu2zAMvQ/YPwi6L066Jtu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" stroked="f">
                <v:textbox style="mso-fit-shape-to-text:t" inset="0,0,0,0">
                  <w:txbxContent>
                    <w:p w:rsidR="00E03EDF" w:rsidRPr="00FB2A7D" w:rsidRDefault="00E03EDF" w:rsidP="00FB2A7D">
                      <w:pPr>
                        <w:pStyle w:val="Caption"/>
                        <w:jc w:val="center"/>
                        <w:rPr>
                          <w:rFonts w:ascii="Arial" w:hAnsi="Arial" w:cs="Arial"/>
                          <w:b/>
                          <w:i w:val="0"/>
                          <w:noProof/>
                          <w:sz w:val="20"/>
                          <w:szCs w:val="20"/>
                        </w:rPr>
                      </w:pPr>
                      <w:bookmarkStart w:id="150" w:name="_Toc475557978"/>
                      <w:r w:rsidRPr="00FB2A7D">
                        <w:rPr>
                          <w:rFonts w:ascii="Arial" w:hAnsi="Arial" w:cs="Arial"/>
                          <w:b/>
                          <w:i w:val="0"/>
                          <w:sz w:val="20"/>
                          <w:szCs w:val="20"/>
                        </w:rPr>
                        <w:t xml:space="preserve">Gambar </w:t>
                      </w:r>
                      <w:r w:rsidRPr="00FB2A7D">
                        <w:rPr>
                          <w:rFonts w:ascii="Arial" w:hAnsi="Arial" w:cs="Arial"/>
                          <w:b/>
                          <w:i w:val="0"/>
                          <w:sz w:val="20"/>
                          <w:szCs w:val="20"/>
                        </w:rPr>
                        <w:fldChar w:fldCharType="begin"/>
                      </w:r>
                      <w:r w:rsidRPr="00FB2A7D">
                        <w:rPr>
                          <w:rFonts w:ascii="Arial" w:hAnsi="Arial" w:cs="Arial"/>
                          <w:b/>
                          <w:i w:val="0"/>
                          <w:sz w:val="20"/>
                          <w:szCs w:val="20"/>
                        </w:rPr>
                        <w:instrText xml:space="preserve"> STYLEREF 1 \s </w:instrText>
                      </w:r>
                      <w:r w:rsidRPr="00FB2A7D">
                        <w:rPr>
                          <w:rFonts w:ascii="Arial" w:hAnsi="Arial" w:cs="Arial"/>
                          <w:b/>
                          <w:i w:val="0"/>
                          <w:sz w:val="20"/>
                          <w:szCs w:val="20"/>
                        </w:rPr>
                        <w:fldChar w:fldCharType="separate"/>
                      </w:r>
                      <w:r w:rsidRPr="00FB2A7D">
                        <w:rPr>
                          <w:rFonts w:ascii="Arial" w:hAnsi="Arial" w:cs="Arial"/>
                          <w:b/>
                          <w:i w:val="0"/>
                          <w:noProof/>
                          <w:sz w:val="20"/>
                          <w:szCs w:val="20"/>
                        </w:rPr>
                        <w:t>3</w:t>
                      </w:r>
                      <w:r w:rsidRPr="00FB2A7D">
                        <w:rPr>
                          <w:rFonts w:ascii="Arial" w:hAnsi="Arial" w:cs="Arial"/>
                          <w:b/>
                          <w:i w:val="0"/>
                          <w:sz w:val="20"/>
                          <w:szCs w:val="20"/>
                        </w:rPr>
                        <w:fldChar w:fldCharType="end"/>
                      </w:r>
                      <w:r w:rsidRPr="00FB2A7D">
                        <w:rPr>
                          <w:rFonts w:ascii="Arial" w:hAnsi="Arial" w:cs="Arial"/>
                          <w:b/>
                          <w:i w:val="0"/>
                          <w:sz w:val="20"/>
                          <w:szCs w:val="20"/>
                        </w:rPr>
                        <w:noBreakHyphen/>
                      </w:r>
                      <w:r w:rsidRPr="00FB2A7D">
                        <w:rPr>
                          <w:rFonts w:ascii="Arial" w:hAnsi="Arial" w:cs="Arial"/>
                          <w:b/>
                          <w:i w:val="0"/>
                          <w:sz w:val="20"/>
                          <w:szCs w:val="20"/>
                        </w:rPr>
                        <w:fldChar w:fldCharType="begin"/>
                      </w:r>
                      <w:r w:rsidRPr="00FB2A7D">
                        <w:rPr>
                          <w:rFonts w:ascii="Arial" w:hAnsi="Arial" w:cs="Arial"/>
                          <w:b/>
                          <w:i w:val="0"/>
                          <w:sz w:val="20"/>
                          <w:szCs w:val="20"/>
                        </w:rPr>
                        <w:instrText xml:space="preserve"> SEQ Gambar \* ARABIC \s 1 </w:instrText>
                      </w:r>
                      <w:r w:rsidRPr="00FB2A7D">
                        <w:rPr>
                          <w:rFonts w:ascii="Arial" w:hAnsi="Arial" w:cs="Arial"/>
                          <w:b/>
                          <w:i w:val="0"/>
                          <w:sz w:val="20"/>
                          <w:szCs w:val="20"/>
                        </w:rPr>
                        <w:fldChar w:fldCharType="separate"/>
                      </w:r>
                      <w:r w:rsidRPr="00FB2A7D">
                        <w:rPr>
                          <w:rFonts w:ascii="Arial" w:hAnsi="Arial" w:cs="Arial"/>
                          <w:b/>
                          <w:i w:val="0"/>
                          <w:noProof/>
                          <w:sz w:val="20"/>
                          <w:szCs w:val="20"/>
                        </w:rPr>
                        <w:t>5</w:t>
                      </w:r>
                      <w:r w:rsidRPr="00FB2A7D">
                        <w:rPr>
                          <w:rFonts w:ascii="Arial" w:hAnsi="Arial" w:cs="Arial"/>
                          <w:b/>
                          <w:i w:val="0"/>
                          <w:sz w:val="20"/>
                          <w:szCs w:val="20"/>
                        </w:rPr>
                        <w:fldChar w:fldCharType="end"/>
                      </w:r>
                      <w:r>
                        <w:rPr>
                          <w:rFonts w:ascii="Arial" w:hAnsi="Arial" w:cs="Arial"/>
                          <w:b/>
                          <w:i w:val="0"/>
                          <w:sz w:val="20"/>
                          <w:szCs w:val="20"/>
                        </w:rPr>
                        <w:t>.</w:t>
                      </w:r>
                      <w:r w:rsidRPr="00FB2A7D">
                        <w:rPr>
                          <w:rFonts w:ascii="Arial" w:hAnsi="Arial" w:cs="Arial"/>
                          <w:b/>
                          <w:i w:val="0"/>
                          <w:sz w:val="20"/>
                          <w:szCs w:val="20"/>
                        </w:rPr>
                        <w:t xml:space="preserve"> DFD Level 2</w:t>
                      </w:r>
                      <w:bookmarkEnd w:id="150"/>
                    </w:p>
                  </w:txbxContent>
                </v:textbox>
                <w10:wrap type="tight"/>
              </v:shape>
            </w:pict>
          </mc:Fallback>
        </mc:AlternateContent>
      </w:r>
      <w:r w:rsidR="00A87EFD">
        <w:rPr>
          <w:noProof/>
          <w:lang w:val="en-US"/>
        </w:rPr>
        <w:drawing>
          <wp:anchor distT="0" distB="0" distL="114300" distR="114300" simplePos="0" relativeHeight="251660288" behindDoc="1" locked="0" layoutInCell="1" allowOverlap="1">
            <wp:simplePos x="0" y="0"/>
            <wp:positionH relativeFrom="margin">
              <wp:posOffset>-340995</wp:posOffset>
            </wp:positionH>
            <wp:positionV relativeFrom="paragraph">
              <wp:posOffset>170180</wp:posOffset>
            </wp:positionV>
            <wp:extent cx="6157595" cy="3721100"/>
            <wp:effectExtent l="0" t="0" r="0" b="0"/>
            <wp:wrapTight wrapText="bothSides">
              <wp:wrapPolygon edited="0">
                <wp:start x="0" y="0"/>
                <wp:lineTo x="0" y="21453"/>
                <wp:lineTo x="21518" y="21453"/>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7595" cy="3721100"/>
                    </a:xfrm>
                    <a:prstGeom prst="rect">
                      <a:avLst/>
                    </a:prstGeom>
                  </pic:spPr>
                </pic:pic>
              </a:graphicData>
            </a:graphic>
            <wp14:sizeRelH relativeFrom="margin">
              <wp14:pctWidth>0</wp14:pctWidth>
            </wp14:sizeRelH>
            <wp14:sizeRelV relativeFrom="margin">
              <wp14:pctHeight>0</wp14:pctHeight>
            </wp14:sizeRelV>
          </wp:anchor>
        </w:drawing>
      </w:r>
      <w:r w:rsidR="00896E41" w:rsidRPr="00B75AA6">
        <w:rPr>
          <w:rFonts w:ascii="Arial" w:hAnsi="Arial" w:cs="Arial"/>
          <w:szCs w:val="24"/>
        </w:rPr>
        <w:t>DFD level 2</w:t>
      </w:r>
    </w:p>
    <w:p w:rsidR="00945A82" w:rsidRPr="00CB2738" w:rsidRDefault="00945A82" w:rsidP="00945A82">
      <w:pPr>
        <w:rPr>
          <w:rFonts w:ascii="Arial" w:hAnsi="Arial" w:cs="Arial"/>
          <w:lang w:val="id-ID"/>
        </w:rPr>
      </w:pPr>
    </w:p>
    <w:p w:rsidR="00945A82" w:rsidRPr="00CB2738" w:rsidRDefault="00945A82" w:rsidP="005757A7">
      <w:pPr>
        <w:pStyle w:val="Heading3"/>
      </w:pPr>
      <w:bookmarkStart w:id="150" w:name="_Toc475557951"/>
      <w:r w:rsidRPr="00CB2738">
        <w:t>Spesifikasi proses</w:t>
      </w:r>
      <w:bookmarkEnd w:id="150"/>
    </w:p>
    <w:p w:rsidR="00A105D4" w:rsidRPr="00945A82" w:rsidRDefault="00A105D4" w:rsidP="00A105D4">
      <w:pPr>
        <w:pStyle w:val="ListParagraph"/>
        <w:numPr>
          <w:ilvl w:val="0"/>
          <w:numId w:val="8"/>
        </w:numPr>
        <w:spacing w:after="160" w:line="259" w:lineRule="auto"/>
        <w:rPr>
          <w:rFonts w:ascii="Arial" w:hAnsi="Arial" w:cs="Arial"/>
        </w:rPr>
      </w:pPr>
      <w:r w:rsidRPr="00945A82">
        <w:rPr>
          <w:rFonts w:ascii="Arial" w:hAnsi="Arial" w:cs="Arial"/>
        </w:rPr>
        <w:t xml:space="preserve">Proses </w:t>
      </w:r>
      <w:del w:id="151" w:author="DAWAM DWI JATMIKO SUWAWI" w:date="2017-02-16T14:32:00Z">
        <w:r w:rsidRPr="00945A82" w:rsidDel="003C7A8A">
          <w:rPr>
            <w:rFonts w:ascii="Arial" w:hAnsi="Arial" w:cs="Arial"/>
          </w:rPr>
          <w:delText>1</w:delText>
        </w:r>
      </w:del>
      <w:ins w:id="152" w:author="DAWAM DWI JATMIKO SUWAWI" w:date="2017-02-16T14:32:00Z">
        <w:r>
          <w:rPr>
            <w:rFonts w:ascii="Arial" w:hAnsi="Arial" w:cs="Arial"/>
          </w:rPr>
          <w:t>1.0</w:t>
        </w:r>
      </w:ins>
    </w:p>
    <w:p w:rsidR="00A105D4" w:rsidRDefault="00A105D4" w:rsidP="00B12028">
      <w:pPr>
        <w:pStyle w:val="ListParagraph"/>
        <w:rPr>
          <w:rFonts w:ascii="Arial" w:hAnsi="Arial" w:cs="Arial"/>
        </w:rPr>
      </w:pPr>
      <w:r w:rsidRPr="00945A82">
        <w:rPr>
          <w:rFonts w:ascii="Arial" w:hAnsi="Arial" w:cs="Arial"/>
        </w:rPr>
        <w:t xml:space="preserve">Nama Proses </w:t>
      </w:r>
      <w:r>
        <w:rPr>
          <w:rFonts w:ascii="Arial" w:hAnsi="Arial" w:cs="Arial"/>
        </w:rPr>
        <w:tab/>
      </w:r>
      <w:r w:rsidRPr="00945A82">
        <w:rPr>
          <w:rFonts w:ascii="Arial" w:hAnsi="Arial" w:cs="Arial"/>
        </w:rPr>
        <w:t xml:space="preserve">: </w:t>
      </w:r>
      <w:del w:id="153" w:author="DAWAM DWI JATMIKO SUWAWI" w:date="2017-02-16T14:33:00Z">
        <w:r w:rsidRPr="00945A82" w:rsidDel="003C7A8A">
          <w:rPr>
            <w:rFonts w:ascii="Arial" w:hAnsi="Arial" w:cs="Arial"/>
          </w:rPr>
          <w:delText>Identitas Dosen</w:delText>
        </w:r>
      </w:del>
      <w:ins w:id="154" w:author="DAWAM DWI JATMIKO SUWAWI" w:date="2017-02-16T14:33:00Z">
        <w:r>
          <w:rPr>
            <w:rFonts w:ascii="Arial" w:hAnsi="Arial" w:cs="Arial"/>
          </w:rPr>
          <w:t>Proses Isi Data Diri</w:t>
        </w:r>
      </w:ins>
      <w:r>
        <w:rPr>
          <w:rFonts w:ascii="Arial" w:hAnsi="Arial" w:cs="Arial"/>
        </w:rPr>
        <w:t xml:space="preserve"> </w:t>
      </w:r>
    </w:p>
    <w:p w:rsidR="00A105D4" w:rsidRDefault="00A105D4" w:rsidP="00A105D4">
      <w:pPr>
        <w:pStyle w:val="ListParagraph"/>
        <w:rPr>
          <w:rFonts w:ascii="Arial" w:hAnsi="Arial" w:cs="Arial"/>
        </w:rPr>
      </w:pPr>
      <w:r>
        <w:rPr>
          <w:rFonts w:ascii="Arial" w:hAnsi="Arial" w:cs="Arial"/>
        </w:rPr>
        <w:t xml:space="preserve">Sumber </w:t>
      </w:r>
      <w:r>
        <w:rPr>
          <w:rFonts w:ascii="Arial" w:hAnsi="Arial" w:cs="Arial"/>
        </w:rPr>
        <w:tab/>
        <w:t>: Dosen</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Identitas</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w:t>
      </w:r>
    </w:p>
    <w:p w:rsidR="00A105D4" w:rsidRPr="00CD7C30" w:rsidRDefault="00A105D4" w:rsidP="00A105D4">
      <w:pPr>
        <w:pStyle w:val="ListParagraph"/>
        <w:rPr>
          <w:rFonts w:ascii="Arial" w:hAnsi="Arial" w:cs="Arial"/>
        </w:rPr>
      </w:pPr>
      <w:r>
        <w:rPr>
          <w:rFonts w:ascii="Arial" w:hAnsi="Arial" w:cs="Arial"/>
        </w:rPr>
        <w:t xml:space="preserve">Tujuan </w:t>
      </w:r>
      <w:r>
        <w:rPr>
          <w:rFonts w:ascii="Arial" w:hAnsi="Arial" w:cs="Arial"/>
        </w:rPr>
        <w:tab/>
      </w:r>
      <w:r>
        <w:rPr>
          <w:rFonts w:ascii="Arial" w:hAnsi="Arial" w:cs="Arial"/>
        </w:rPr>
        <w:tab/>
        <w:t>: Proses 2.0</w:t>
      </w:r>
    </w:p>
    <w:p w:rsidR="00A105D4" w:rsidRPr="00945A82" w:rsidRDefault="00A105D4" w:rsidP="00A105D4">
      <w:pPr>
        <w:pStyle w:val="ListParagraph"/>
        <w:rPr>
          <w:rFonts w:ascii="Arial" w:hAnsi="Arial" w:cs="Arial"/>
        </w:rPr>
      </w:pPr>
      <w:r w:rsidRPr="00945A82">
        <w:rPr>
          <w:rFonts w:ascii="Arial" w:hAnsi="Arial" w:cs="Arial"/>
        </w:rPr>
        <w:t xml:space="preserve">Deskripisi </w:t>
      </w:r>
      <w:r>
        <w:rPr>
          <w:rFonts w:ascii="Arial" w:hAnsi="Arial" w:cs="Arial"/>
        </w:rPr>
        <w:tab/>
      </w:r>
      <w:r w:rsidRPr="00945A82">
        <w:rPr>
          <w:rFonts w:ascii="Arial" w:hAnsi="Arial" w:cs="Arial"/>
        </w:rPr>
        <w:t>:</w:t>
      </w:r>
    </w:p>
    <w:p w:rsidR="00A105D4" w:rsidRPr="00945A82" w:rsidRDefault="00A105D4" w:rsidP="00A105D4">
      <w:pPr>
        <w:pStyle w:val="ListParagraph"/>
        <w:numPr>
          <w:ilvl w:val="0"/>
          <w:numId w:val="9"/>
        </w:numPr>
        <w:spacing w:after="160" w:line="259" w:lineRule="auto"/>
        <w:rPr>
          <w:rFonts w:ascii="Arial" w:hAnsi="Arial" w:cs="Arial"/>
        </w:rPr>
      </w:pPr>
      <w:r w:rsidRPr="00945A82">
        <w:rPr>
          <w:rFonts w:ascii="Arial" w:hAnsi="Arial" w:cs="Arial"/>
        </w:rPr>
        <w:t>Dosen memasukkan NID, Nama, Mata kuliah yang diajar</w:t>
      </w:r>
    </w:p>
    <w:p w:rsidR="00A105D4" w:rsidRPr="00945A82" w:rsidRDefault="00A105D4" w:rsidP="00A105D4">
      <w:pPr>
        <w:pStyle w:val="ListParagraph"/>
        <w:numPr>
          <w:ilvl w:val="0"/>
          <w:numId w:val="9"/>
        </w:numPr>
        <w:spacing w:after="160" w:line="259" w:lineRule="auto"/>
        <w:rPr>
          <w:rFonts w:ascii="Arial" w:hAnsi="Arial" w:cs="Arial"/>
        </w:rPr>
      </w:pPr>
      <w:r w:rsidRPr="00945A82">
        <w:rPr>
          <w:rFonts w:ascii="Arial" w:hAnsi="Arial" w:cs="Arial"/>
        </w:rPr>
        <w:t xml:space="preserve">Data disimpan ke Database </w:t>
      </w:r>
    </w:p>
    <w:p w:rsidR="00A105D4" w:rsidRPr="00A105D4" w:rsidRDefault="00A105D4" w:rsidP="00A105D4">
      <w:pPr>
        <w:pStyle w:val="ListParagraph"/>
        <w:numPr>
          <w:ilvl w:val="0"/>
          <w:numId w:val="9"/>
        </w:numPr>
        <w:spacing w:after="160" w:line="259" w:lineRule="auto"/>
        <w:rPr>
          <w:rFonts w:ascii="Arial" w:hAnsi="Arial" w:cs="Arial"/>
        </w:rPr>
      </w:pPr>
      <w:r w:rsidRPr="00945A82">
        <w:rPr>
          <w:rFonts w:ascii="Arial" w:hAnsi="Arial" w:cs="Arial"/>
        </w:rPr>
        <w:t>Proses dilanjutkan ke Proses No. 2 (Olah Materi)</w:t>
      </w:r>
    </w:p>
    <w:p w:rsidR="00BE3B92" w:rsidRDefault="00BE3B92" w:rsidP="00BE3B92">
      <w:pPr>
        <w:pStyle w:val="ListParagraph"/>
        <w:numPr>
          <w:ilvl w:val="0"/>
          <w:numId w:val="8"/>
        </w:numPr>
        <w:spacing w:after="160" w:line="259" w:lineRule="auto"/>
        <w:rPr>
          <w:rFonts w:ascii="Arial" w:hAnsi="Arial" w:cs="Arial"/>
        </w:rPr>
      </w:pPr>
      <w:r>
        <w:rPr>
          <w:rFonts w:ascii="Arial" w:hAnsi="Arial" w:cs="Arial"/>
        </w:rPr>
        <w:t>Proses 2.0</w:t>
      </w:r>
    </w:p>
    <w:p w:rsidR="00A105D4" w:rsidRPr="00BE3B92" w:rsidRDefault="00A105D4" w:rsidP="00BE3B92">
      <w:pPr>
        <w:pStyle w:val="ListParagraph"/>
        <w:spacing w:after="160" w:line="259" w:lineRule="auto"/>
        <w:rPr>
          <w:rFonts w:ascii="Arial" w:hAnsi="Arial" w:cs="Arial"/>
        </w:rPr>
      </w:pPr>
      <w:r w:rsidRPr="00BE3B92">
        <w:rPr>
          <w:rFonts w:ascii="Arial" w:hAnsi="Arial" w:cs="Arial"/>
        </w:rPr>
        <w:t xml:space="preserve">Nama Proses </w:t>
      </w:r>
      <w:r w:rsidRPr="00BE3B92">
        <w:rPr>
          <w:rFonts w:ascii="Arial" w:hAnsi="Arial" w:cs="Arial"/>
        </w:rPr>
        <w:tab/>
        <w:t>: Verifikasi User Dosen</w:t>
      </w:r>
    </w:p>
    <w:p w:rsidR="00A105D4" w:rsidRDefault="00A105D4" w:rsidP="00A105D4">
      <w:pPr>
        <w:pStyle w:val="ListParagraph"/>
        <w:spacing w:after="160" w:line="259" w:lineRule="auto"/>
        <w:rPr>
          <w:rFonts w:ascii="Arial" w:hAnsi="Arial" w:cs="Arial"/>
        </w:rPr>
      </w:pPr>
      <w:r w:rsidRPr="00CD7C30">
        <w:rPr>
          <w:rFonts w:ascii="Arial" w:hAnsi="Arial" w:cs="Arial"/>
        </w:rPr>
        <w:t>Sumber</w:t>
      </w:r>
      <w:r w:rsidRPr="00CD7C30">
        <w:rPr>
          <w:rFonts w:ascii="Arial" w:hAnsi="Arial" w:cs="Arial"/>
        </w:rPr>
        <w:tab/>
      </w:r>
      <w:r w:rsidRPr="00CD7C30">
        <w:rPr>
          <w:rFonts w:ascii="Arial" w:hAnsi="Arial" w:cs="Arial"/>
        </w:rPr>
        <w:tab/>
        <w:t xml:space="preserve">: </w:t>
      </w:r>
      <w:r>
        <w:rPr>
          <w:rFonts w:ascii="Arial" w:hAnsi="Arial" w:cs="Arial"/>
        </w:rPr>
        <w:t>Proses 1.0 (Proses isi Data Diri)</w:t>
      </w:r>
    </w:p>
    <w:p w:rsidR="00A105D4" w:rsidRDefault="00A105D4" w:rsidP="00A105D4">
      <w:pPr>
        <w:pStyle w:val="ListParagraph"/>
        <w:spacing w:after="160" w:line="259" w:lineRule="auto"/>
        <w:rPr>
          <w:rFonts w:ascii="Arial" w:hAnsi="Arial" w:cs="Arial"/>
        </w:rPr>
      </w:pPr>
      <w:r>
        <w:rPr>
          <w:rFonts w:ascii="Arial" w:hAnsi="Arial" w:cs="Arial"/>
        </w:rPr>
        <w:t>Input</w:t>
      </w:r>
      <w:r>
        <w:rPr>
          <w:rFonts w:ascii="Arial" w:hAnsi="Arial" w:cs="Arial"/>
        </w:rPr>
        <w:tab/>
      </w:r>
      <w:r>
        <w:rPr>
          <w:rFonts w:ascii="Arial" w:hAnsi="Arial" w:cs="Arial"/>
        </w:rPr>
        <w:tab/>
        <w:t>: Akun</w:t>
      </w:r>
    </w:p>
    <w:p w:rsidR="00A105D4" w:rsidRDefault="00A105D4" w:rsidP="00A105D4">
      <w:pPr>
        <w:pStyle w:val="ListParagraph"/>
        <w:spacing w:after="160" w:line="259" w:lineRule="auto"/>
        <w:rPr>
          <w:rFonts w:ascii="Arial" w:hAnsi="Arial" w:cs="Arial"/>
        </w:rPr>
      </w:pPr>
      <w:r>
        <w:rPr>
          <w:rFonts w:ascii="Arial" w:hAnsi="Arial" w:cs="Arial"/>
        </w:rPr>
        <w:t xml:space="preserve">Output </w:t>
      </w:r>
      <w:r>
        <w:rPr>
          <w:rFonts w:ascii="Arial" w:hAnsi="Arial" w:cs="Arial"/>
        </w:rPr>
        <w:tab/>
      </w:r>
      <w:r>
        <w:rPr>
          <w:rFonts w:ascii="Arial" w:hAnsi="Arial" w:cs="Arial"/>
        </w:rPr>
        <w:tab/>
        <w:t>: Akun</w:t>
      </w:r>
    </w:p>
    <w:p w:rsidR="00A105D4" w:rsidRDefault="00A105D4" w:rsidP="00A105D4">
      <w:pPr>
        <w:pStyle w:val="ListParagraph"/>
        <w:spacing w:after="160" w:line="259" w:lineRule="auto"/>
        <w:rPr>
          <w:rFonts w:ascii="Arial" w:hAnsi="Arial" w:cs="Arial"/>
        </w:rPr>
      </w:pPr>
      <w:r>
        <w:rPr>
          <w:rFonts w:ascii="Arial" w:hAnsi="Arial" w:cs="Arial"/>
        </w:rPr>
        <w:t xml:space="preserve">Tujuan </w:t>
      </w:r>
      <w:r>
        <w:rPr>
          <w:rFonts w:ascii="Arial" w:hAnsi="Arial" w:cs="Arial"/>
        </w:rPr>
        <w:tab/>
      </w:r>
      <w:r>
        <w:rPr>
          <w:rFonts w:ascii="Arial" w:hAnsi="Arial" w:cs="Arial"/>
        </w:rPr>
        <w:tab/>
        <w:t>: User.db, Proses 4.0 (Proses Login Dosen)</w:t>
      </w:r>
      <w:r w:rsidRPr="00CD7C30">
        <w:rPr>
          <w:rFonts w:ascii="Arial" w:hAnsi="Arial" w:cs="Arial"/>
        </w:rPr>
        <w:br/>
        <w:t>Deskripsi</w:t>
      </w:r>
      <w:r w:rsidR="00BE3B92">
        <w:rPr>
          <w:rFonts w:ascii="Arial" w:hAnsi="Arial" w:cs="Arial"/>
        </w:rPr>
        <w:tab/>
        <w:t>:</w:t>
      </w:r>
      <w:r w:rsidRPr="00CD7C30">
        <w:rPr>
          <w:rFonts w:ascii="Arial" w:hAnsi="Arial" w:cs="Arial"/>
        </w:rPr>
        <w:br/>
        <w:t>a. User dosen diauntetifikasi via email apabila sudah memasukkan identitas di proses sebelumnya ( Proses isi data diri untuk dosen)</w:t>
      </w:r>
    </w:p>
    <w:p w:rsidR="00A105D4" w:rsidRPr="00945A82" w:rsidRDefault="00A105D4" w:rsidP="00A105D4">
      <w:pPr>
        <w:pStyle w:val="ListParagraph"/>
        <w:numPr>
          <w:ilvl w:val="0"/>
          <w:numId w:val="8"/>
        </w:numPr>
        <w:spacing w:after="160" w:line="259" w:lineRule="auto"/>
        <w:rPr>
          <w:rFonts w:ascii="Arial" w:hAnsi="Arial" w:cs="Arial"/>
        </w:rPr>
      </w:pPr>
      <w:r w:rsidRPr="00945A82">
        <w:rPr>
          <w:rFonts w:ascii="Arial" w:hAnsi="Arial" w:cs="Arial"/>
        </w:rPr>
        <w:t xml:space="preserve">Proses </w:t>
      </w:r>
      <w:del w:id="155" w:author="DAWAM DWI JATMIKO SUWAWI" w:date="2017-02-16T14:33:00Z">
        <w:r w:rsidRPr="00945A82" w:rsidDel="003C7A8A">
          <w:rPr>
            <w:rFonts w:ascii="Arial" w:hAnsi="Arial" w:cs="Arial"/>
          </w:rPr>
          <w:delText>3</w:delText>
        </w:r>
      </w:del>
      <w:ins w:id="156" w:author="DAWAM DWI JATMIKO SUWAWI" w:date="2017-02-16T14:33:00Z">
        <w:r>
          <w:rPr>
            <w:rFonts w:ascii="Arial" w:hAnsi="Arial" w:cs="Arial"/>
          </w:rPr>
          <w:t>3.0</w:t>
        </w:r>
      </w:ins>
    </w:p>
    <w:p w:rsidR="00A105D4" w:rsidRPr="00945A82" w:rsidRDefault="00BE3B92" w:rsidP="00A105D4">
      <w:pPr>
        <w:pStyle w:val="ListParagraph"/>
        <w:rPr>
          <w:rFonts w:ascii="Arial" w:hAnsi="Arial" w:cs="Arial"/>
        </w:rPr>
      </w:pPr>
      <w:r>
        <w:rPr>
          <w:rFonts w:ascii="Arial" w:hAnsi="Arial" w:cs="Arial"/>
        </w:rPr>
        <w:t xml:space="preserve">Nama Proses </w:t>
      </w:r>
      <w:r>
        <w:rPr>
          <w:rFonts w:ascii="Arial" w:hAnsi="Arial" w:cs="Arial"/>
        </w:rPr>
        <w:tab/>
        <w:t>:</w:t>
      </w:r>
      <w:del w:id="157" w:author="DAWAM DWI JATMIKO SUWAWI" w:date="2017-02-16T14:33:00Z">
        <w:r w:rsidR="00A105D4" w:rsidRPr="00945A82" w:rsidDel="003C7A8A">
          <w:rPr>
            <w:rFonts w:ascii="Arial" w:hAnsi="Arial" w:cs="Arial"/>
          </w:rPr>
          <w:delText>Identitas Mahasiswa</w:delText>
        </w:r>
      </w:del>
      <w:r>
        <w:rPr>
          <w:rFonts w:ascii="Arial" w:hAnsi="Arial" w:cs="Arial"/>
        </w:rPr>
        <w:t xml:space="preserve"> </w:t>
      </w:r>
      <w:r w:rsidR="00A105D4">
        <w:rPr>
          <w:rFonts w:ascii="Arial" w:hAnsi="Arial" w:cs="Arial"/>
        </w:rPr>
        <w:t>Proses Login Dosen</w:t>
      </w:r>
    </w:p>
    <w:p w:rsidR="00A105D4" w:rsidRDefault="00A105D4" w:rsidP="00A105D4">
      <w:pPr>
        <w:pStyle w:val="ListParagraph"/>
        <w:spacing w:after="160" w:line="259" w:lineRule="auto"/>
        <w:rPr>
          <w:rFonts w:ascii="Arial" w:hAnsi="Arial" w:cs="Arial"/>
        </w:rPr>
      </w:pPr>
      <w:r>
        <w:rPr>
          <w:rFonts w:ascii="Arial" w:hAnsi="Arial" w:cs="Arial"/>
        </w:rPr>
        <w:t xml:space="preserve">Sumber </w:t>
      </w:r>
      <w:r>
        <w:rPr>
          <w:rFonts w:ascii="Arial" w:hAnsi="Arial" w:cs="Arial"/>
        </w:rPr>
        <w:tab/>
        <w:t>: Proses 2.0 (Proses auntetifikasi user Dosen), User.db</w:t>
      </w:r>
    </w:p>
    <w:p w:rsidR="00A105D4" w:rsidRDefault="00A105D4" w:rsidP="00A105D4">
      <w:pPr>
        <w:pStyle w:val="ListParagraph"/>
        <w:spacing w:after="160" w:line="259" w:lineRule="auto"/>
        <w:rPr>
          <w:rFonts w:ascii="Arial" w:hAnsi="Arial" w:cs="Arial"/>
        </w:rPr>
      </w:pPr>
      <w:r>
        <w:rPr>
          <w:rFonts w:ascii="Arial" w:hAnsi="Arial" w:cs="Arial"/>
        </w:rPr>
        <w:t xml:space="preserve">Input </w:t>
      </w:r>
      <w:r>
        <w:rPr>
          <w:rFonts w:ascii="Arial" w:hAnsi="Arial" w:cs="Arial"/>
        </w:rPr>
        <w:tab/>
      </w:r>
      <w:r>
        <w:rPr>
          <w:rFonts w:ascii="Arial" w:hAnsi="Arial" w:cs="Arial"/>
        </w:rPr>
        <w:tab/>
        <w:t>: Akun</w:t>
      </w:r>
    </w:p>
    <w:p w:rsidR="00A105D4" w:rsidRDefault="00A105D4" w:rsidP="00A105D4">
      <w:pPr>
        <w:pStyle w:val="ListParagraph"/>
        <w:spacing w:after="160" w:line="259" w:lineRule="auto"/>
        <w:rPr>
          <w:rFonts w:ascii="Arial" w:hAnsi="Arial" w:cs="Arial"/>
        </w:rPr>
      </w:pPr>
      <w:r>
        <w:rPr>
          <w:rFonts w:ascii="Arial" w:hAnsi="Arial" w:cs="Arial"/>
        </w:rPr>
        <w:t xml:space="preserve">Output </w:t>
      </w:r>
      <w:r>
        <w:rPr>
          <w:rFonts w:ascii="Arial" w:hAnsi="Arial" w:cs="Arial"/>
        </w:rPr>
        <w:tab/>
      </w:r>
      <w:r>
        <w:rPr>
          <w:rFonts w:ascii="Arial" w:hAnsi="Arial" w:cs="Arial"/>
        </w:rPr>
        <w:tab/>
        <w:t>: -</w:t>
      </w:r>
    </w:p>
    <w:p w:rsidR="00A105D4" w:rsidRDefault="00A105D4" w:rsidP="00A105D4">
      <w:pPr>
        <w:pStyle w:val="ListParagraph"/>
        <w:spacing w:after="160" w:line="259" w:lineRule="auto"/>
        <w:rPr>
          <w:rFonts w:ascii="Arial" w:hAnsi="Arial" w:cs="Arial"/>
        </w:rPr>
      </w:pPr>
      <w:r>
        <w:rPr>
          <w:rFonts w:ascii="Arial" w:hAnsi="Arial" w:cs="Arial"/>
        </w:rPr>
        <w:t>Tujuan</w:t>
      </w:r>
      <w:r>
        <w:rPr>
          <w:rFonts w:ascii="Arial" w:hAnsi="Arial" w:cs="Arial"/>
        </w:rPr>
        <w:tab/>
      </w:r>
      <w:r>
        <w:rPr>
          <w:rFonts w:ascii="Arial" w:hAnsi="Arial" w:cs="Arial"/>
        </w:rPr>
        <w:tab/>
        <w:t>: Proses 4.0 (Proses Login Dosen)</w:t>
      </w:r>
    </w:p>
    <w:p w:rsidR="00A105D4" w:rsidRDefault="00A105D4" w:rsidP="00A105D4">
      <w:pPr>
        <w:pStyle w:val="ListParagraph"/>
        <w:spacing w:after="160" w:line="259" w:lineRule="auto"/>
        <w:rPr>
          <w:rFonts w:ascii="Arial" w:hAnsi="Arial" w:cs="Arial"/>
        </w:rPr>
      </w:pPr>
      <w:r>
        <w:rPr>
          <w:rFonts w:ascii="Arial" w:hAnsi="Arial" w:cs="Arial"/>
        </w:rPr>
        <w:t xml:space="preserve">Deskripsi </w:t>
      </w:r>
      <w:r>
        <w:rPr>
          <w:rFonts w:ascii="Arial" w:hAnsi="Arial" w:cs="Arial"/>
        </w:rPr>
        <w:tab/>
        <w:t>:</w:t>
      </w:r>
    </w:p>
    <w:p w:rsidR="00A105D4" w:rsidRPr="006E3B31" w:rsidRDefault="00A105D4" w:rsidP="00A105D4">
      <w:pPr>
        <w:pStyle w:val="ListParagraph"/>
        <w:numPr>
          <w:ilvl w:val="0"/>
          <w:numId w:val="39"/>
        </w:numPr>
        <w:spacing w:after="160" w:line="360" w:lineRule="auto"/>
        <w:rPr>
          <w:rFonts w:ascii="Arial" w:hAnsi="Arial" w:cs="Arial"/>
        </w:rPr>
      </w:pPr>
      <w:r>
        <w:rPr>
          <w:rFonts w:ascii="Arial" w:hAnsi="Arial" w:cs="Arial"/>
        </w:rPr>
        <w:lastRenderedPageBreak/>
        <w:t>Dosen melakukan Login pada tempat yang telah disediakan</w:t>
      </w:r>
    </w:p>
    <w:p w:rsidR="00A105D4" w:rsidRPr="00BE3B92" w:rsidRDefault="00A105D4" w:rsidP="00BE3B92">
      <w:pPr>
        <w:pStyle w:val="ListParagraph"/>
        <w:numPr>
          <w:ilvl w:val="0"/>
          <w:numId w:val="8"/>
        </w:numPr>
        <w:spacing w:after="160" w:line="259" w:lineRule="auto"/>
        <w:rPr>
          <w:rFonts w:ascii="Arial" w:hAnsi="Arial" w:cs="Arial"/>
        </w:rPr>
      </w:pPr>
      <w:r w:rsidRPr="00BE3B92">
        <w:rPr>
          <w:rFonts w:ascii="Arial" w:hAnsi="Arial" w:cs="Arial"/>
        </w:rPr>
        <w:t xml:space="preserve">Proses </w:t>
      </w:r>
      <w:del w:id="158" w:author="DAWAM DWI JATMIKO SUWAWI" w:date="2017-02-16T14:33:00Z">
        <w:r w:rsidRPr="00BE3B92" w:rsidDel="003C7A8A">
          <w:rPr>
            <w:rFonts w:ascii="Arial" w:hAnsi="Arial" w:cs="Arial"/>
          </w:rPr>
          <w:delText>2</w:delText>
        </w:r>
      </w:del>
      <w:r w:rsidRPr="00BE3B92">
        <w:rPr>
          <w:rFonts w:ascii="Arial" w:hAnsi="Arial" w:cs="Arial"/>
        </w:rPr>
        <w:t>4</w:t>
      </w:r>
      <w:ins w:id="159" w:author="DAWAM DWI JATMIKO SUWAWI" w:date="2017-02-16T14:33:00Z">
        <w:r w:rsidRPr="00BE3B92">
          <w:rPr>
            <w:rFonts w:ascii="Arial" w:hAnsi="Arial" w:cs="Arial"/>
          </w:rPr>
          <w:t>.0</w:t>
        </w:r>
      </w:ins>
    </w:p>
    <w:p w:rsidR="00A105D4" w:rsidRDefault="00A105D4" w:rsidP="00A105D4">
      <w:pPr>
        <w:pStyle w:val="ListParagraph"/>
        <w:rPr>
          <w:rFonts w:ascii="Arial" w:hAnsi="Arial" w:cs="Arial"/>
        </w:rPr>
      </w:pPr>
      <w:r w:rsidRPr="00945A82">
        <w:rPr>
          <w:rFonts w:ascii="Arial" w:hAnsi="Arial" w:cs="Arial"/>
        </w:rPr>
        <w:t xml:space="preserve">Nama Proses </w:t>
      </w:r>
      <w:r>
        <w:rPr>
          <w:rFonts w:ascii="Arial" w:hAnsi="Arial" w:cs="Arial"/>
        </w:rPr>
        <w:tab/>
      </w:r>
      <w:r w:rsidRPr="00945A82">
        <w:rPr>
          <w:rFonts w:ascii="Arial" w:hAnsi="Arial" w:cs="Arial"/>
        </w:rPr>
        <w:t xml:space="preserve">: </w:t>
      </w:r>
      <w:del w:id="160" w:author="DAWAM DWI JATMIKO SUWAWI" w:date="2017-02-16T14:33:00Z">
        <w:r w:rsidRPr="00945A82" w:rsidDel="003C7A8A">
          <w:rPr>
            <w:rFonts w:ascii="Arial" w:hAnsi="Arial" w:cs="Arial"/>
          </w:rPr>
          <w:delText>Soal Evaluasi</w:delText>
        </w:r>
      </w:del>
      <w:ins w:id="161" w:author="DAWAM DWI JATMIKO SUWAWI" w:date="2017-02-16T14:33:00Z">
        <w:r>
          <w:rPr>
            <w:rFonts w:ascii="Arial" w:hAnsi="Arial" w:cs="Arial"/>
          </w:rPr>
          <w:t>Proses Ol</w:t>
        </w:r>
      </w:ins>
      <w:r>
        <w:rPr>
          <w:rFonts w:ascii="Arial" w:hAnsi="Arial" w:cs="Arial"/>
        </w:rPr>
        <w:t>a</w:t>
      </w:r>
      <w:ins w:id="162" w:author="DAWAM DWI JATMIKO SUWAWI" w:date="2017-02-16T14:33:00Z">
        <w:r>
          <w:rPr>
            <w:rFonts w:ascii="Arial" w:hAnsi="Arial" w:cs="Arial"/>
          </w:rPr>
          <w:t>h Materi</w:t>
        </w:r>
      </w:ins>
    </w:p>
    <w:p w:rsidR="00A105D4" w:rsidRDefault="00A105D4" w:rsidP="00A105D4">
      <w:pPr>
        <w:pStyle w:val="ListParagraph"/>
        <w:rPr>
          <w:rFonts w:ascii="Arial" w:hAnsi="Arial" w:cs="Arial"/>
        </w:rPr>
      </w:pPr>
      <w:r>
        <w:rPr>
          <w:rFonts w:ascii="Arial" w:hAnsi="Arial" w:cs="Arial"/>
        </w:rPr>
        <w:t xml:space="preserve">Sumber </w:t>
      </w:r>
      <w:r>
        <w:rPr>
          <w:rFonts w:ascii="Arial" w:hAnsi="Arial" w:cs="Arial"/>
        </w:rPr>
        <w:tab/>
        <w:t>: Proses 3.0 (Proses Login Dosen)</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Materi</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w:t>
      </w:r>
    </w:p>
    <w:p w:rsidR="00A105D4" w:rsidRPr="00945A82" w:rsidRDefault="00A105D4" w:rsidP="00A105D4">
      <w:pPr>
        <w:pStyle w:val="ListParagraph"/>
        <w:rPr>
          <w:rFonts w:ascii="Arial" w:hAnsi="Arial" w:cs="Arial"/>
        </w:rPr>
      </w:pPr>
      <w:r>
        <w:rPr>
          <w:rFonts w:ascii="Arial" w:hAnsi="Arial" w:cs="Arial"/>
        </w:rPr>
        <w:t xml:space="preserve">Tujuan </w:t>
      </w:r>
      <w:r>
        <w:rPr>
          <w:rFonts w:ascii="Arial" w:hAnsi="Arial" w:cs="Arial"/>
        </w:rPr>
        <w:tab/>
      </w:r>
      <w:r>
        <w:rPr>
          <w:rFonts w:ascii="Arial" w:hAnsi="Arial" w:cs="Arial"/>
        </w:rPr>
        <w:tab/>
        <w:t>: proses 4.1 (Input Materi), proses 4.2 (Input Kuis), proses 4.3 (input Tugas)</w:t>
      </w:r>
    </w:p>
    <w:p w:rsidR="00A105D4" w:rsidRPr="00945A82" w:rsidRDefault="00A105D4" w:rsidP="00A105D4">
      <w:pPr>
        <w:pStyle w:val="ListParagraph"/>
        <w:rPr>
          <w:rFonts w:ascii="Arial" w:hAnsi="Arial" w:cs="Arial"/>
        </w:rPr>
      </w:pPr>
      <w:r w:rsidRPr="00945A82">
        <w:rPr>
          <w:rFonts w:ascii="Arial" w:hAnsi="Arial" w:cs="Arial"/>
        </w:rPr>
        <w:t xml:space="preserve">Deskripsi </w:t>
      </w:r>
      <w:r>
        <w:rPr>
          <w:rFonts w:ascii="Arial" w:hAnsi="Arial" w:cs="Arial"/>
        </w:rPr>
        <w:tab/>
      </w:r>
      <w:r w:rsidRPr="00945A82">
        <w:rPr>
          <w:rFonts w:ascii="Arial" w:hAnsi="Arial" w:cs="Arial"/>
        </w:rPr>
        <w:t>:</w:t>
      </w:r>
    </w:p>
    <w:p w:rsidR="00A105D4" w:rsidRPr="00945A82" w:rsidRDefault="00A105D4" w:rsidP="00A105D4">
      <w:pPr>
        <w:pStyle w:val="ListParagraph"/>
        <w:numPr>
          <w:ilvl w:val="0"/>
          <w:numId w:val="10"/>
        </w:numPr>
        <w:spacing w:after="160" w:line="259" w:lineRule="auto"/>
        <w:rPr>
          <w:rFonts w:ascii="Arial" w:hAnsi="Arial" w:cs="Arial"/>
        </w:rPr>
      </w:pPr>
      <w:r w:rsidRPr="00945A82">
        <w:rPr>
          <w:rFonts w:ascii="Arial" w:hAnsi="Arial" w:cs="Arial"/>
        </w:rPr>
        <w:t>Dosen memilih mata kuliah yang akan diajar</w:t>
      </w:r>
    </w:p>
    <w:p w:rsidR="00A105D4" w:rsidRDefault="00A105D4" w:rsidP="00A105D4">
      <w:pPr>
        <w:pStyle w:val="ListParagraph"/>
        <w:numPr>
          <w:ilvl w:val="0"/>
          <w:numId w:val="10"/>
        </w:numPr>
        <w:spacing w:after="160" w:line="259" w:lineRule="auto"/>
        <w:rPr>
          <w:rFonts w:ascii="Arial" w:hAnsi="Arial" w:cs="Arial"/>
        </w:rPr>
      </w:pPr>
      <w:r w:rsidRPr="00945A82">
        <w:rPr>
          <w:rFonts w:ascii="Arial" w:hAnsi="Arial" w:cs="Arial"/>
        </w:rPr>
        <w:t>Do</w:t>
      </w:r>
      <w:r>
        <w:rPr>
          <w:rFonts w:ascii="Arial" w:hAnsi="Arial" w:cs="Arial"/>
        </w:rPr>
        <w:t>sen memilih menu untuk Materi, Kuis atau</w:t>
      </w:r>
      <w:r w:rsidRPr="00945A82">
        <w:rPr>
          <w:rFonts w:ascii="Arial" w:hAnsi="Arial" w:cs="Arial"/>
        </w:rPr>
        <w:t xml:space="preserve"> Tugas</w:t>
      </w:r>
    </w:p>
    <w:p w:rsidR="00A105D4" w:rsidRDefault="00A105D4" w:rsidP="00A105D4">
      <w:pPr>
        <w:pStyle w:val="ListParagraph"/>
        <w:numPr>
          <w:ilvl w:val="0"/>
          <w:numId w:val="10"/>
        </w:numPr>
        <w:spacing w:after="160" w:line="259" w:lineRule="auto"/>
        <w:rPr>
          <w:rFonts w:ascii="Arial" w:hAnsi="Arial" w:cs="Arial"/>
        </w:rPr>
      </w:pPr>
      <w:r>
        <w:rPr>
          <w:rFonts w:ascii="Arial" w:hAnsi="Arial" w:cs="Arial"/>
        </w:rPr>
        <w:t>Jika dosen ingin memasukkan Materi, maka proses akan dilanjutkan ke proses 4.1 (Input Materi)</w:t>
      </w:r>
    </w:p>
    <w:p w:rsidR="00A105D4" w:rsidRDefault="00A105D4" w:rsidP="00A105D4">
      <w:pPr>
        <w:pStyle w:val="ListParagraph"/>
        <w:numPr>
          <w:ilvl w:val="0"/>
          <w:numId w:val="10"/>
        </w:numPr>
        <w:spacing w:after="160" w:line="259" w:lineRule="auto"/>
        <w:rPr>
          <w:rFonts w:ascii="Arial" w:hAnsi="Arial" w:cs="Arial"/>
        </w:rPr>
      </w:pPr>
      <w:r>
        <w:rPr>
          <w:rFonts w:ascii="Arial" w:hAnsi="Arial" w:cs="Arial"/>
        </w:rPr>
        <w:t>Jika dosen ingin memasukkan Kuis, maka proses akan dilanjutkan ke proses 4.2 (Input Kuis)</w:t>
      </w:r>
    </w:p>
    <w:p w:rsidR="00A105D4" w:rsidRPr="00A87EFD" w:rsidRDefault="00A105D4" w:rsidP="00A87EFD">
      <w:pPr>
        <w:pStyle w:val="ListParagraph"/>
        <w:numPr>
          <w:ilvl w:val="0"/>
          <w:numId w:val="10"/>
        </w:numPr>
        <w:spacing w:after="160" w:line="360" w:lineRule="auto"/>
        <w:rPr>
          <w:rFonts w:ascii="Arial" w:hAnsi="Arial" w:cs="Arial"/>
        </w:rPr>
      </w:pPr>
      <w:r>
        <w:rPr>
          <w:rFonts w:ascii="Arial" w:hAnsi="Arial" w:cs="Arial"/>
        </w:rPr>
        <w:t>Jika dosen ingin memasukkan tugas, maka proses akan dilanjutkan ke proses 4.3 (input Tugas)</w:t>
      </w:r>
    </w:p>
    <w:p w:rsidR="00BE3B92" w:rsidRDefault="00A105D4" w:rsidP="00F1604A">
      <w:pPr>
        <w:pStyle w:val="ListParagraph"/>
        <w:numPr>
          <w:ilvl w:val="0"/>
          <w:numId w:val="8"/>
        </w:numPr>
        <w:spacing w:after="160" w:line="259" w:lineRule="auto"/>
        <w:rPr>
          <w:rFonts w:ascii="Arial" w:hAnsi="Arial" w:cs="Arial"/>
        </w:rPr>
      </w:pPr>
      <w:del w:id="163" w:author="DAWAM DWI JATMIKO SUWAWI" w:date="2017-02-16T14:34:00Z">
        <w:r w:rsidRPr="00BE3B92" w:rsidDel="003C7A8A">
          <w:rPr>
            <w:rFonts w:ascii="Arial" w:hAnsi="Arial" w:cs="Arial"/>
          </w:rPr>
          <w:delText>Pilih Metode belajar</w:delText>
        </w:r>
      </w:del>
      <w:r w:rsidRPr="00BE3B92">
        <w:rPr>
          <w:rFonts w:ascii="Arial" w:hAnsi="Arial" w:cs="Arial"/>
        </w:rPr>
        <w:t>P</w:t>
      </w:r>
      <w:r w:rsidR="00BE3B92">
        <w:rPr>
          <w:rFonts w:ascii="Arial" w:hAnsi="Arial" w:cs="Arial"/>
        </w:rPr>
        <w:t xml:space="preserve">roses 4.1 </w:t>
      </w:r>
    </w:p>
    <w:p w:rsidR="00A105D4" w:rsidRPr="00BE3B92" w:rsidRDefault="00A105D4" w:rsidP="00BE3B92">
      <w:pPr>
        <w:pStyle w:val="ListParagraph"/>
        <w:spacing w:after="160" w:line="259" w:lineRule="auto"/>
        <w:rPr>
          <w:rFonts w:ascii="Arial" w:hAnsi="Arial" w:cs="Arial"/>
        </w:rPr>
      </w:pPr>
      <w:r w:rsidRPr="00BE3B92">
        <w:rPr>
          <w:rFonts w:ascii="Arial" w:hAnsi="Arial" w:cs="Arial"/>
        </w:rPr>
        <w:t xml:space="preserve">Nama Proses </w:t>
      </w:r>
      <w:r w:rsidRPr="00BE3B92">
        <w:rPr>
          <w:rFonts w:ascii="Arial" w:hAnsi="Arial" w:cs="Arial"/>
        </w:rPr>
        <w:tab/>
        <w:t>: Input Materi</w:t>
      </w:r>
    </w:p>
    <w:p w:rsidR="00A105D4" w:rsidRDefault="00A105D4" w:rsidP="00A105D4">
      <w:pPr>
        <w:pStyle w:val="ListParagraph"/>
        <w:spacing w:after="160" w:line="259" w:lineRule="auto"/>
        <w:rPr>
          <w:rFonts w:ascii="Arial" w:hAnsi="Arial" w:cs="Arial"/>
        </w:rPr>
      </w:pPr>
      <w:r>
        <w:rPr>
          <w:rFonts w:ascii="Arial" w:hAnsi="Arial" w:cs="Arial"/>
        </w:rPr>
        <w:t xml:space="preserve">Sumber </w:t>
      </w:r>
      <w:r>
        <w:rPr>
          <w:rFonts w:ascii="Arial" w:hAnsi="Arial" w:cs="Arial"/>
        </w:rPr>
        <w:tab/>
        <w:t>: Proses 4.0 (</w:t>
      </w:r>
      <w:ins w:id="164" w:author="DAWAM DWI JATMIKO SUWAWI" w:date="2017-02-16T14:33:00Z">
        <w:r>
          <w:rPr>
            <w:rFonts w:ascii="Arial" w:hAnsi="Arial" w:cs="Arial"/>
          </w:rPr>
          <w:t>Proses Ol</w:t>
        </w:r>
      </w:ins>
      <w:r>
        <w:rPr>
          <w:rFonts w:ascii="Arial" w:hAnsi="Arial" w:cs="Arial"/>
        </w:rPr>
        <w:t>a</w:t>
      </w:r>
      <w:ins w:id="165" w:author="DAWAM DWI JATMIKO SUWAWI" w:date="2017-02-16T14:33:00Z">
        <w:r>
          <w:rPr>
            <w:rFonts w:ascii="Arial" w:hAnsi="Arial" w:cs="Arial"/>
          </w:rPr>
          <w:t>h Materi</w:t>
        </w:r>
      </w:ins>
      <w:r>
        <w:rPr>
          <w:rFonts w:ascii="Arial" w:hAnsi="Arial" w:cs="Arial"/>
        </w:rPr>
        <w:t>)</w:t>
      </w:r>
    </w:p>
    <w:p w:rsidR="00A105D4" w:rsidRDefault="00A105D4" w:rsidP="00A105D4">
      <w:pPr>
        <w:pStyle w:val="ListParagraph"/>
        <w:spacing w:after="160" w:line="259" w:lineRule="auto"/>
        <w:rPr>
          <w:rFonts w:ascii="Arial" w:hAnsi="Arial" w:cs="Arial"/>
        </w:rPr>
      </w:pPr>
      <w:r>
        <w:rPr>
          <w:rFonts w:ascii="Arial" w:hAnsi="Arial" w:cs="Arial"/>
        </w:rPr>
        <w:t>Input</w:t>
      </w:r>
      <w:r>
        <w:rPr>
          <w:rFonts w:ascii="Arial" w:hAnsi="Arial" w:cs="Arial"/>
        </w:rPr>
        <w:tab/>
      </w:r>
      <w:r>
        <w:rPr>
          <w:rFonts w:ascii="Arial" w:hAnsi="Arial" w:cs="Arial"/>
        </w:rPr>
        <w:tab/>
        <w:t>: Materi</w:t>
      </w:r>
    </w:p>
    <w:p w:rsidR="00A105D4" w:rsidRDefault="00A105D4" w:rsidP="00A105D4">
      <w:pPr>
        <w:pStyle w:val="ListParagraph"/>
        <w:spacing w:after="160" w:line="259" w:lineRule="auto"/>
        <w:rPr>
          <w:rFonts w:ascii="Arial" w:hAnsi="Arial" w:cs="Arial"/>
        </w:rPr>
      </w:pPr>
      <w:r>
        <w:rPr>
          <w:rFonts w:ascii="Arial" w:hAnsi="Arial" w:cs="Arial"/>
        </w:rPr>
        <w:t xml:space="preserve">Output </w:t>
      </w:r>
      <w:r>
        <w:rPr>
          <w:rFonts w:ascii="Arial" w:hAnsi="Arial" w:cs="Arial"/>
        </w:rPr>
        <w:tab/>
      </w:r>
      <w:r>
        <w:rPr>
          <w:rFonts w:ascii="Arial" w:hAnsi="Arial" w:cs="Arial"/>
        </w:rPr>
        <w:tab/>
        <w:t>: -</w:t>
      </w:r>
    </w:p>
    <w:p w:rsidR="00A105D4" w:rsidRPr="006E3B31" w:rsidRDefault="00A105D4" w:rsidP="00A105D4">
      <w:pPr>
        <w:pStyle w:val="ListParagraph"/>
        <w:spacing w:after="160" w:line="259" w:lineRule="auto"/>
        <w:rPr>
          <w:rFonts w:ascii="Arial" w:hAnsi="Arial" w:cs="Arial"/>
        </w:rPr>
      </w:pPr>
      <w:r>
        <w:rPr>
          <w:rFonts w:ascii="Arial" w:hAnsi="Arial" w:cs="Arial"/>
        </w:rPr>
        <w:t xml:space="preserve">Tujuan </w:t>
      </w:r>
      <w:r>
        <w:rPr>
          <w:rFonts w:ascii="Arial" w:hAnsi="Arial" w:cs="Arial"/>
        </w:rPr>
        <w:tab/>
      </w:r>
      <w:r>
        <w:rPr>
          <w:rFonts w:ascii="Arial" w:hAnsi="Arial" w:cs="Arial"/>
        </w:rPr>
        <w:tab/>
        <w:t xml:space="preserve">: Proses 4.1.1 (Edit materi), </w:t>
      </w:r>
    </w:p>
    <w:p w:rsidR="00A105D4" w:rsidRDefault="00A105D4" w:rsidP="00A105D4">
      <w:pPr>
        <w:pStyle w:val="ListParagraph"/>
        <w:spacing w:after="160" w:line="259" w:lineRule="auto"/>
        <w:rPr>
          <w:rFonts w:ascii="Arial" w:hAnsi="Arial" w:cs="Arial"/>
        </w:rPr>
      </w:pPr>
      <w:r>
        <w:rPr>
          <w:rFonts w:ascii="Arial" w:hAnsi="Arial" w:cs="Arial"/>
        </w:rPr>
        <w:t xml:space="preserve">Deskripsi </w:t>
      </w:r>
      <w:r>
        <w:rPr>
          <w:rFonts w:ascii="Arial" w:hAnsi="Arial" w:cs="Arial"/>
        </w:rPr>
        <w:tab/>
        <w:t>:</w:t>
      </w:r>
    </w:p>
    <w:p w:rsidR="00A105D4" w:rsidRDefault="00A105D4" w:rsidP="00A105D4">
      <w:pPr>
        <w:pStyle w:val="ListParagraph"/>
        <w:numPr>
          <w:ilvl w:val="0"/>
          <w:numId w:val="27"/>
        </w:numPr>
        <w:spacing w:after="160" w:line="259" w:lineRule="auto"/>
        <w:rPr>
          <w:rFonts w:ascii="Arial" w:hAnsi="Arial" w:cs="Arial"/>
        </w:rPr>
      </w:pPr>
      <w:r>
        <w:rPr>
          <w:rFonts w:ascii="Arial" w:hAnsi="Arial" w:cs="Arial"/>
        </w:rPr>
        <w:t>Dosen mengupload Materi pada tempat yang ditentukan</w:t>
      </w:r>
    </w:p>
    <w:p w:rsidR="00A105D4" w:rsidRDefault="00A105D4" w:rsidP="00A105D4">
      <w:pPr>
        <w:pStyle w:val="ListParagraph"/>
        <w:numPr>
          <w:ilvl w:val="0"/>
          <w:numId w:val="27"/>
        </w:numPr>
        <w:spacing w:after="160" w:line="360" w:lineRule="auto"/>
        <w:rPr>
          <w:rFonts w:ascii="Arial" w:hAnsi="Arial" w:cs="Arial"/>
        </w:rPr>
      </w:pPr>
      <w:r>
        <w:rPr>
          <w:rFonts w:ascii="Arial" w:hAnsi="Arial" w:cs="Arial"/>
        </w:rPr>
        <w:t>Proses akan dilanjutkan ke proses 4.1.1 (proses edit materi)</w:t>
      </w:r>
    </w:p>
    <w:p w:rsidR="00030A65" w:rsidRPr="00030A65" w:rsidRDefault="00030A65" w:rsidP="00030A65">
      <w:pPr>
        <w:pStyle w:val="ListParagraph"/>
        <w:numPr>
          <w:ilvl w:val="0"/>
          <w:numId w:val="27"/>
        </w:numPr>
        <w:spacing w:after="160" w:line="276" w:lineRule="auto"/>
        <w:rPr>
          <w:rFonts w:ascii="Arial" w:hAnsi="Arial" w:cs="Arial"/>
        </w:rPr>
      </w:pPr>
      <w:r>
        <w:rPr>
          <w:rFonts w:ascii="Arial" w:hAnsi="Arial" w:cs="Arial"/>
        </w:rPr>
        <w:t>Jika Dosen tidak ingin menambahkan atau mengedit materi, maka data akan disimpan di database Materi.db secara langsung.</w:t>
      </w:r>
    </w:p>
    <w:p w:rsidR="00A105D4" w:rsidRPr="00A105D4" w:rsidDel="003C7A8A" w:rsidRDefault="00A105D4" w:rsidP="00BE3B92">
      <w:pPr>
        <w:pStyle w:val="ListParagraph"/>
        <w:numPr>
          <w:ilvl w:val="0"/>
          <w:numId w:val="8"/>
        </w:numPr>
        <w:rPr>
          <w:del w:id="166" w:author="DAWAM DWI JATMIKO SUWAWI" w:date="2017-02-16T14:35:00Z"/>
          <w:rFonts w:ascii="Arial" w:hAnsi="Arial" w:cs="Arial"/>
          <w:color w:val="FF0000"/>
        </w:rPr>
      </w:pPr>
      <w:del w:id="167" w:author="DAWAM DWI JATMIKO SUWAWI" w:date="2017-02-16T14:35:00Z">
        <w:r w:rsidRPr="00A105D4" w:rsidDel="003C7A8A">
          <w:rPr>
            <w:rFonts w:ascii="Arial" w:hAnsi="Arial" w:cs="Arial"/>
            <w:color w:val="FF0000"/>
          </w:rPr>
          <w:delText>Mengerjakan Kuis</w:delText>
        </w:r>
      </w:del>
    </w:p>
    <w:p w:rsidR="00A105D4" w:rsidRPr="00A105D4" w:rsidDel="00353968" w:rsidRDefault="00A105D4" w:rsidP="00BE3B92">
      <w:pPr>
        <w:pStyle w:val="ListParagraph"/>
        <w:numPr>
          <w:ilvl w:val="0"/>
          <w:numId w:val="8"/>
        </w:numPr>
        <w:rPr>
          <w:del w:id="168" w:author="DAWAM DWI JATMIKO SUWAWI" w:date="2017-02-16T14:36:00Z"/>
          <w:rFonts w:ascii="Arial" w:hAnsi="Arial" w:cs="Arial"/>
          <w:color w:val="FF0000"/>
        </w:rPr>
      </w:pPr>
      <w:del w:id="169" w:author="DAWAM DWI JATMIKO SUWAWI" w:date="2017-02-16T14:36:00Z">
        <w:r w:rsidRPr="00A105D4" w:rsidDel="00353968">
          <w:rPr>
            <w:rFonts w:ascii="Arial" w:hAnsi="Arial" w:cs="Arial"/>
            <w:color w:val="FF0000"/>
          </w:rPr>
          <w:delText xml:space="preserve">Deskripsi : </w:delText>
        </w:r>
      </w:del>
    </w:p>
    <w:p w:rsidR="00A105D4" w:rsidRPr="00A105D4" w:rsidDel="00353968" w:rsidRDefault="00A105D4" w:rsidP="00BE3B92">
      <w:pPr>
        <w:pStyle w:val="ListParagraph"/>
        <w:numPr>
          <w:ilvl w:val="0"/>
          <w:numId w:val="8"/>
        </w:numPr>
        <w:spacing w:after="160" w:line="259" w:lineRule="auto"/>
        <w:rPr>
          <w:del w:id="170" w:author="DAWAM DWI JATMIKO SUWAWI" w:date="2017-02-16T14:36:00Z"/>
          <w:rFonts w:ascii="Arial" w:hAnsi="Arial" w:cs="Arial"/>
          <w:color w:val="FF0000"/>
        </w:rPr>
      </w:pPr>
      <w:del w:id="171" w:author="DAWAM DWI JATMIKO SUWAWI" w:date="2017-02-16T14:36:00Z">
        <w:r w:rsidRPr="00A105D4" w:rsidDel="00353968">
          <w:rPr>
            <w:rFonts w:ascii="Arial" w:hAnsi="Arial" w:cs="Arial"/>
            <w:color w:val="FF0000"/>
          </w:rPr>
          <w:delText>Mahasiswa mengerjakan kuis dengan waktu yang sudah ditentukan.</w:delText>
        </w:r>
      </w:del>
    </w:p>
    <w:p w:rsidR="00A105D4" w:rsidRPr="00BE3B92" w:rsidRDefault="00A105D4" w:rsidP="00BE3B92">
      <w:pPr>
        <w:pStyle w:val="ListParagraph"/>
        <w:numPr>
          <w:ilvl w:val="0"/>
          <w:numId w:val="8"/>
        </w:numPr>
        <w:spacing w:after="160" w:line="259" w:lineRule="auto"/>
        <w:rPr>
          <w:rFonts w:ascii="Arial" w:hAnsi="Arial" w:cs="Arial"/>
          <w:color w:val="FF0000"/>
        </w:rPr>
      </w:pPr>
      <w:del w:id="172" w:author="DAWAM DWI JATMIKO SUWAWI" w:date="2017-02-16T14:36:00Z">
        <w:r w:rsidRPr="00A105D4" w:rsidDel="00353968">
          <w:rPr>
            <w:rFonts w:ascii="Arial" w:hAnsi="Arial" w:cs="Arial"/>
            <w:color w:val="FF0000"/>
          </w:rPr>
          <w:delText>Jawaban dari mahasisw</w:delText>
        </w:r>
      </w:del>
      <w:r w:rsidRPr="00BE3B92">
        <w:rPr>
          <w:rFonts w:ascii="Arial" w:hAnsi="Arial" w:cs="Arial"/>
        </w:rPr>
        <w:t xml:space="preserve">Proses 4.2 </w:t>
      </w:r>
    </w:p>
    <w:p w:rsidR="00A105D4" w:rsidRDefault="00A105D4" w:rsidP="00A105D4">
      <w:pPr>
        <w:pStyle w:val="ListParagraph"/>
        <w:spacing w:after="160" w:line="259" w:lineRule="auto"/>
        <w:rPr>
          <w:rFonts w:ascii="Arial" w:hAnsi="Arial" w:cs="Arial"/>
        </w:rPr>
      </w:pPr>
      <w:r>
        <w:rPr>
          <w:rFonts w:ascii="Arial" w:hAnsi="Arial" w:cs="Arial"/>
        </w:rPr>
        <w:t xml:space="preserve">Nama Proses </w:t>
      </w:r>
      <w:r>
        <w:rPr>
          <w:rFonts w:ascii="Arial" w:hAnsi="Arial" w:cs="Arial"/>
        </w:rPr>
        <w:tab/>
        <w:t>: Input Kuis</w:t>
      </w:r>
    </w:p>
    <w:p w:rsidR="00A105D4" w:rsidRDefault="00A105D4" w:rsidP="00A105D4">
      <w:pPr>
        <w:pStyle w:val="ListParagraph"/>
        <w:spacing w:after="160" w:line="259" w:lineRule="auto"/>
        <w:rPr>
          <w:rFonts w:ascii="Arial" w:hAnsi="Arial" w:cs="Arial"/>
        </w:rPr>
      </w:pPr>
      <w:r>
        <w:rPr>
          <w:rFonts w:ascii="Arial" w:hAnsi="Arial" w:cs="Arial"/>
        </w:rPr>
        <w:t xml:space="preserve">Sumber </w:t>
      </w:r>
      <w:r>
        <w:rPr>
          <w:rFonts w:ascii="Arial" w:hAnsi="Arial" w:cs="Arial"/>
        </w:rPr>
        <w:tab/>
        <w:t>: Proses 4.0 (</w:t>
      </w:r>
      <w:ins w:id="173" w:author="DAWAM DWI JATMIKO SUWAWI" w:date="2017-02-16T14:33:00Z">
        <w:r>
          <w:rPr>
            <w:rFonts w:ascii="Arial" w:hAnsi="Arial" w:cs="Arial"/>
          </w:rPr>
          <w:t>Proses Ol</w:t>
        </w:r>
      </w:ins>
      <w:r>
        <w:rPr>
          <w:rFonts w:ascii="Arial" w:hAnsi="Arial" w:cs="Arial"/>
        </w:rPr>
        <w:t>a</w:t>
      </w:r>
      <w:ins w:id="174" w:author="DAWAM DWI JATMIKO SUWAWI" w:date="2017-02-16T14:33:00Z">
        <w:r>
          <w:rPr>
            <w:rFonts w:ascii="Arial" w:hAnsi="Arial" w:cs="Arial"/>
          </w:rPr>
          <w:t>h Materi</w:t>
        </w:r>
      </w:ins>
      <w:r>
        <w:rPr>
          <w:rFonts w:ascii="Arial" w:hAnsi="Arial" w:cs="Arial"/>
        </w:rPr>
        <w:t>)</w:t>
      </w:r>
    </w:p>
    <w:p w:rsidR="00A105D4" w:rsidRDefault="00A105D4" w:rsidP="00A105D4">
      <w:pPr>
        <w:pStyle w:val="ListParagraph"/>
        <w:spacing w:after="160" w:line="259" w:lineRule="auto"/>
        <w:rPr>
          <w:rFonts w:ascii="Arial" w:hAnsi="Arial" w:cs="Arial"/>
        </w:rPr>
      </w:pPr>
      <w:r>
        <w:rPr>
          <w:rFonts w:ascii="Arial" w:hAnsi="Arial" w:cs="Arial"/>
        </w:rPr>
        <w:t xml:space="preserve">Input </w:t>
      </w:r>
      <w:r>
        <w:rPr>
          <w:rFonts w:ascii="Arial" w:hAnsi="Arial" w:cs="Arial"/>
        </w:rPr>
        <w:tab/>
      </w:r>
      <w:r>
        <w:rPr>
          <w:rFonts w:ascii="Arial" w:hAnsi="Arial" w:cs="Arial"/>
        </w:rPr>
        <w:tab/>
        <w:t>: Soal &amp; Kunci</w:t>
      </w:r>
    </w:p>
    <w:p w:rsidR="00A105D4" w:rsidRDefault="00A105D4" w:rsidP="00A105D4">
      <w:pPr>
        <w:pStyle w:val="ListParagraph"/>
        <w:spacing w:after="160" w:line="259" w:lineRule="auto"/>
        <w:rPr>
          <w:rFonts w:ascii="Arial" w:hAnsi="Arial" w:cs="Arial"/>
        </w:rPr>
      </w:pPr>
      <w:r>
        <w:rPr>
          <w:rFonts w:ascii="Arial" w:hAnsi="Arial" w:cs="Arial"/>
        </w:rPr>
        <w:t xml:space="preserve">Output </w:t>
      </w:r>
      <w:r>
        <w:rPr>
          <w:rFonts w:ascii="Arial" w:hAnsi="Arial" w:cs="Arial"/>
        </w:rPr>
        <w:tab/>
      </w:r>
      <w:r>
        <w:rPr>
          <w:rFonts w:ascii="Arial" w:hAnsi="Arial" w:cs="Arial"/>
        </w:rPr>
        <w:tab/>
        <w:t>: -</w:t>
      </w:r>
    </w:p>
    <w:p w:rsidR="00A105D4" w:rsidRDefault="00A105D4" w:rsidP="00A105D4">
      <w:pPr>
        <w:pStyle w:val="ListParagraph"/>
        <w:spacing w:after="160" w:line="259" w:lineRule="auto"/>
        <w:rPr>
          <w:rFonts w:ascii="Arial" w:hAnsi="Arial" w:cs="Arial"/>
        </w:rPr>
      </w:pPr>
      <w:r>
        <w:rPr>
          <w:rFonts w:ascii="Arial" w:hAnsi="Arial" w:cs="Arial"/>
        </w:rPr>
        <w:t xml:space="preserve">Tujuan </w:t>
      </w:r>
      <w:r>
        <w:rPr>
          <w:rFonts w:ascii="Arial" w:hAnsi="Arial" w:cs="Arial"/>
        </w:rPr>
        <w:tab/>
      </w:r>
      <w:r>
        <w:rPr>
          <w:rFonts w:ascii="Arial" w:hAnsi="Arial" w:cs="Arial"/>
        </w:rPr>
        <w:tab/>
        <w:t>: Proses 4.2.1 (proses edit kuis)</w:t>
      </w:r>
      <w:r w:rsidR="00030A65">
        <w:rPr>
          <w:rFonts w:ascii="Arial" w:hAnsi="Arial" w:cs="Arial"/>
        </w:rPr>
        <w:t>, BankSoal.db</w:t>
      </w:r>
    </w:p>
    <w:p w:rsidR="00A105D4" w:rsidRDefault="00A105D4" w:rsidP="00A105D4">
      <w:pPr>
        <w:pStyle w:val="ListParagraph"/>
        <w:spacing w:after="160" w:line="259" w:lineRule="auto"/>
        <w:rPr>
          <w:rFonts w:ascii="Arial" w:hAnsi="Arial" w:cs="Arial"/>
        </w:rPr>
      </w:pPr>
      <w:r>
        <w:rPr>
          <w:rFonts w:ascii="Arial" w:hAnsi="Arial" w:cs="Arial"/>
        </w:rPr>
        <w:t>Deskripsi :</w:t>
      </w:r>
    </w:p>
    <w:p w:rsidR="00A105D4" w:rsidRDefault="00A105D4" w:rsidP="00A105D4">
      <w:pPr>
        <w:pStyle w:val="ListParagraph"/>
        <w:numPr>
          <w:ilvl w:val="0"/>
          <w:numId w:val="28"/>
        </w:numPr>
        <w:spacing w:after="160" w:line="259" w:lineRule="auto"/>
        <w:rPr>
          <w:rFonts w:ascii="Arial" w:hAnsi="Arial" w:cs="Arial"/>
        </w:rPr>
      </w:pPr>
      <w:r>
        <w:rPr>
          <w:rFonts w:ascii="Arial" w:hAnsi="Arial" w:cs="Arial"/>
        </w:rPr>
        <w:t>Dosen menginputkan kuis pada tempat yang telah ditentukan</w:t>
      </w:r>
    </w:p>
    <w:p w:rsidR="00A105D4" w:rsidRDefault="00A105D4" w:rsidP="00A105D4">
      <w:pPr>
        <w:pStyle w:val="ListParagraph"/>
        <w:numPr>
          <w:ilvl w:val="0"/>
          <w:numId w:val="28"/>
        </w:numPr>
        <w:spacing w:after="160" w:line="259" w:lineRule="auto"/>
        <w:rPr>
          <w:rFonts w:ascii="Arial" w:hAnsi="Arial" w:cs="Arial"/>
        </w:rPr>
      </w:pPr>
      <w:r w:rsidRPr="00A105D4">
        <w:rPr>
          <w:rFonts w:ascii="Arial" w:hAnsi="Arial" w:cs="Arial"/>
        </w:rPr>
        <w:t>Proses akan dilanjutkan ke proses 4.2.1 (proses edit kuis)</w:t>
      </w:r>
    </w:p>
    <w:p w:rsidR="00030A65" w:rsidRPr="00030A65" w:rsidRDefault="00030A65" w:rsidP="00030A65">
      <w:pPr>
        <w:pStyle w:val="ListParagraph"/>
        <w:numPr>
          <w:ilvl w:val="0"/>
          <w:numId w:val="28"/>
        </w:numPr>
        <w:spacing w:after="160" w:line="276" w:lineRule="auto"/>
        <w:rPr>
          <w:rFonts w:ascii="Arial" w:hAnsi="Arial" w:cs="Arial"/>
        </w:rPr>
      </w:pPr>
      <w:r>
        <w:rPr>
          <w:rFonts w:ascii="Arial" w:hAnsi="Arial" w:cs="Arial"/>
        </w:rPr>
        <w:t>Jika Dosen tidak ingin menambahkan atau mengedit kuis, maka data akan disimpan di database BankSoal.db secara langsung.</w:t>
      </w:r>
    </w:p>
    <w:p w:rsidR="00A105D4" w:rsidRDefault="00A105D4" w:rsidP="00BE3B92">
      <w:pPr>
        <w:pStyle w:val="ListParagraph"/>
        <w:numPr>
          <w:ilvl w:val="0"/>
          <w:numId w:val="8"/>
        </w:numPr>
        <w:spacing w:after="160" w:line="259" w:lineRule="auto"/>
        <w:rPr>
          <w:rFonts w:ascii="Arial" w:hAnsi="Arial" w:cs="Arial"/>
        </w:rPr>
      </w:pPr>
      <w:r>
        <w:rPr>
          <w:rFonts w:ascii="Arial" w:hAnsi="Arial" w:cs="Arial"/>
        </w:rPr>
        <w:t>Proses 4.3</w:t>
      </w:r>
    </w:p>
    <w:p w:rsidR="00A105D4" w:rsidRDefault="00A105D4" w:rsidP="00A105D4">
      <w:pPr>
        <w:pStyle w:val="ListParagraph"/>
        <w:spacing w:after="160" w:line="259" w:lineRule="auto"/>
        <w:rPr>
          <w:rFonts w:ascii="Arial" w:hAnsi="Arial" w:cs="Arial"/>
        </w:rPr>
      </w:pPr>
      <w:r>
        <w:rPr>
          <w:rFonts w:ascii="Arial" w:hAnsi="Arial" w:cs="Arial"/>
        </w:rPr>
        <w:t xml:space="preserve">Nama Proses </w:t>
      </w:r>
      <w:r>
        <w:rPr>
          <w:rFonts w:ascii="Arial" w:hAnsi="Arial" w:cs="Arial"/>
        </w:rPr>
        <w:tab/>
        <w:t xml:space="preserve">: Input tugas </w:t>
      </w:r>
    </w:p>
    <w:p w:rsidR="00A105D4" w:rsidRDefault="00A105D4" w:rsidP="00A105D4">
      <w:pPr>
        <w:pStyle w:val="ListParagraph"/>
        <w:spacing w:after="160" w:line="259" w:lineRule="auto"/>
        <w:rPr>
          <w:rFonts w:ascii="Arial" w:hAnsi="Arial" w:cs="Arial"/>
        </w:rPr>
      </w:pPr>
      <w:r>
        <w:rPr>
          <w:rFonts w:ascii="Arial" w:hAnsi="Arial" w:cs="Arial"/>
        </w:rPr>
        <w:t xml:space="preserve">Sumber </w:t>
      </w:r>
      <w:r>
        <w:rPr>
          <w:rFonts w:ascii="Arial" w:hAnsi="Arial" w:cs="Arial"/>
        </w:rPr>
        <w:tab/>
        <w:t>: Proses 4.0 (</w:t>
      </w:r>
      <w:ins w:id="175" w:author="DAWAM DWI JATMIKO SUWAWI" w:date="2017-02-16T14:33:00Z">
        <w:r>
          <w:rPr>
            <w:rFonts w:ascii="Arial" w:hAnsi="Arial" w:cs="Arial"/>
          </w:rPr>
          <w:t>Proses Ol</w:t>
        </w:r>
      </w:ins>
      <w:r>
        <w:rPr>
          <w:rFonts w:ascii="Arial" w:hAnsi="Arial" w:cs="Arial"/>
        </w:rPr>
        <w:t>a</w:t>
      </w:r>
      <w:ins w:id="176" w:author="DAWAM DWI JATMIKO SUWAWI" w:date="2017-02-16T14:33:00Z">
        <w:r>
          <w:rPr>
            <w:rFonts w:ascii="Arial" w:hAnsi="Arial" w:cs="Arial"/>
          </w:rPr>
          <w:t>h Materi</w:t>
        </w:r>
      </w:ins>
      <w:r>
        <w:rPr>
          <w:rFonts w:ascii="Arial" w:hAnsi="Arial" w:cs="Arial"/>
        </w:rPr>
        <w:t>)</w:t>
      </w:r>
    </w:p>
    <w:p w:rsidR="00A105D4" w:rsidRDefault="00A105D4" w:rsidP="00A105D4">
      <w:pPr>
        <w:pStyle w:val="ListParagraph"/>
        <w:spacing w:after="160" w:line="259" w:lineRule="auto"/>
        <w:rPr>
          <w:rFonts w:ascii="Arial" w:hAnsi="Arial" w:cs="Arial"/>
        </w:rPr>
      </w:pPr>
      <w:r>
        <w:rPr>
          <w:rFonts w:ascii="Arial" w:hAnsi="Arial" w:cs="Arial"/>
        </w:rPr>
        <w:t xml:space="preserve">Input </w:t>
      </w:r>
      <w:r>
        <w:rPr>
          <w:rFonts w:ascii="Arial" w:hAnsi="Arial" w:cs="Arial"/>
        </w:rPr>
        <w:tab/>
      </w:r>
      <w:r>
        <w:rPr>
          <w:rFonts w:ascii="Arial" w:hAnsi="Arial" w:cs="Arial"/>
        </w:rPr>
        <w:tab/>
        <w:t>: Soal &amp; Kunci</w:t>
      </w:r>
    </w:p>
    <w:p w:rsidR="00A105D4" w:rsidRDefault="00A105D4" w:rsidP="00A105D4">
      <w:pPr>
        <w:pStyle w:val="ListParagraph"/>
        <w:spacing w:after="160" w:line="259" w:lineRule="auto"/>
        <w:rPr>
          <w:rFonts w:ascii="Arial" w:hAnsi="Arial" w:cs="Arial"/>
        </w:rPr>
      </w:pPr>
      <w:r>
        <w:rPr>
          <w:rFonts w:ascii="Arial" w:hAnsi="Arial" w:cs="Arial"/>
        </w:rPr>
        <w:t xml:space="preserve">Output </w:t>
      </w:r>
      <w:r>
        <w:rPr>
          <w:rFonts w:ascii="Arial" w:hAnsi="Arial" w:cs="Arial"/>
        </w:rPr>
        <w:tab/>
      </w:r>
      <w:r>
        <w:rPr>
          <w:rFonts w:ascii="Arial" w:hAnsi="Arial" w:cs="Arial"/>
        </w:rPr>
        <w:tab/>
        <w:t>: -</w:t>
      </w:r>
    </w:p>
    <w:p w:rsidR="00A105D4" w:rsidRDefault="00A105D4" w:rsidP="00A105D4">
      <w:pPr>
        <w:pStyle w:val="ListParagraph"/>
        <w:spacing w:after="160" w:line="259" w:lineRule="auto"/>
        <w:rPr>
          <w:rFonts w:ascii="Arial" w:hAnsi="Arial" w:cs="Arial"/>
        </w:rPr>
      </w:pPr>
      <w:r>
        <w:rPr>
          <w:rFonts w:ascii="Arial" w:hAnsi="Arial" w:cs="Arial"/>
        </w:rPr>
        <w:t xml:space="preserve">Tujuan </w:t>
      </w:r>
      <w:r>
        <w:rPr>
          <w:rFonts w:ascii="Arial" w:hAnsi="Arial" w:cs="Arial"/>
        </w:rPr>
        <w:tab/>
      </w:r>
      <w:r>
        <w:rPr>
          <w:rFonts w:ascii="Arial" w:hAnsi="Arial" w:cs="Arial"/>
        </w:rPr>
        <w:tab/>
        <w:t>:</w:t>
      </w:r>
      <w:r w:rsidRPr="002E1758">
        <w:rPr>
          <w:rFonts w:ascii="Arial" w:hAnsi="Arial" w:cs="Arial"/>
        </w:rPr>
        <w:t xml:space="preserve"> </w:t>
      </w:r>
      <w:r>
        <w:rPr>
          <w:rFonts w:ascii="Arial" w:hAnsi="Arial" w:cs="Arial"/>
        </w:rPr>
        <w:t>Proses 4.3.1 (edit tugas)</w:t>
      </w:r>
    </w:p>
    <w:p w:rsidR="00A105D4" w:rsidRDefault="00A105D4" w:rsidP="00A105D4">
      <w:pPr>
        <w:pStyle w:val="ListParagraph"/>
        <w:spacing w:after="160" w:line="259" w:lineRule="auto"/>
        <w:rPr>
          <w:rFonts w:ascii="Arial" w:hAnsi="Arial" w:cs="Arial"/>
        </w:rPr>
      </w:pPr>
      <w:r>
        <w:rPr>
          <w:rFonts w:ascii="Arial" w:hAnsi="Arial" w:cs="Arial"/>
        </w:rPr>
        <w:t>Deskripsi :</w:t>
      </w:r>
    </w:p>
    <w:p w:rsidR="00A105D4" w:rsidRDefault="00A105D4" w:rsidP="00A105D4">
      <w:pPr>
        <w:pStyle w:val="ListParagraph"/>
        <w:numPr>
          <w:ilvl w:val="0"/>
          <w:numId w:val="29"/>
        </w:numPr>
        <w:spacing w:after="160" w:line="259" w:lineRule="auto"/>
        <w:rPr>
          <w:rFonts w:ascii="Arial" w:hAnsi="Arial" w:cs="Arial"/>
        </w:rPr>
      </w:pPr>
      <w:r>
        <w:rPr>
          <w:rFonts w:ascii="Arial" w:hAnsi="Arial" w:cs="Arial"/>
        </w:rPr>
        <w:t xml:space="preserve">Dosen menginputkan tugas pada tempat yang telah ditentukan </w:t>
      </w:r>
    </w:p>
    <w:p w:rsidR="00A105D4" w:rsidRDefault="00A105D4" w:rsidP="00A105D4">
      <w:pPr>
        <w:pStyle w:val="ListParagraph"/>
        <w:numPr>
          <w:ilvl w:val="0"/>
          <w:numId w:val="29"/>
        </w:numPr>
        <w:spacing w:after="160" w:line="259" w:lineRule="auto"/>
        <w:rPr>
          <w:rFonts w:ascii="Arial" w:hAnsi="Arial" w:cs="Arial"/>
        </w:rPr>
      </w:pPr>
      <w:r>
        <w:rPr>
          <w:rFonts w:ascii="Arial" w:hAnsi="Arial" w:cs="Arial"/>
        </w:rPr>
        <w:t>Proses ini akan dilanjutkan ke proses 4.3.1 (edit tugas)</w:t>
      </w:r>
    </w:p>
    <w:p w:rsidR="00030A65" w:rsidRDefault="00030A65" w:rsidP="00A105D4">
      <w:pPr>
        <w:pStyle w:val="ListParagraph"/>
        <w:numPr>
          <w:ilvl w:val="0"/>
          <w:numId w:val="29"/>
        </w:numPr>
        <w:spacing w:after="160" w:line="259" w:lineRule="auto"/>
        <w:rPr>
          <w:rFonts w:ascii="Arial" w:hAnsi="Arial" w:cs="Arial"/>
        </w:rPr>
      </w:pPr>
      <w:r>
        <w:rPr>
          <w:rFonts w:ascii="Arial" w:hAnsi="Arial" w:cs="Arial"/>
        </w:rPr>
        <w:t>Jika Dosen tidak ingin menambahkan atau mengedit tugas, maka data akan disimpan di database BankSoal.db secara langsung</w:t>
      </w:r>
    </w:p>
    <w:p w:rsidR="00A105D4" w:rsidRDefault="00A105D4" w:rsidP="00A105D4">
      <w:pPr>
        <w:pStyle w:val="ListParagraph"/>
        <w:numPr>
          <w:ilvl w:val="0"/>
          <w:numId w:val="8"/>
        </w:numPr>
        <w:spacing w:after="160" w:line="259" w:lineRule="auto"/>
        <w:rPr>
          <w:rFonts w:ascii="Arial" w:hAnsi="Arial" w:cs="Arial"/>
        </w:rPr>
      </w:pPr>
      <w:r>
        <w:rPr>
          <w:rFonts w:ascii="Arial" w:hAnsi="Arial" w:cs="Arial"/>
        </w:rPr>
        <w:t>Proses 4.1.1</w:t>
      </w:r>
    </w:p>
    <w:p w:rsidR="00A105D4" w:rsidRDefault="00A105D4" w:rsidP="00A105D4">
      <w:pPr>
        <w:pStyle w:val="ListParagraph"/>
        <w:spacing w:after="160" w:line="259" w:lineRule="auto"/>
        <w:rPr>
          <w:rFonts w:ascii="Arial" w:hAnsi="Arial" w:cs="Arial"/>
        </w:rPr>
      </w:pPr>
      <w:r>
        <w:rPr>
          <w:rFonts w:ascii="Arial" w:hAnsi="Arial" w:cs="Arial"/>
        </w:rPr>
        <w:t xml:space="preserve">Nama Proses </w:t>
      </w:r>
      <w:r>
        <w:rPr>
          <w:rFonts w:ascii="Arial" w:hAnsi="Arial" w:cs="Arial"/>
        </w:rPr>
        <w:tab/>
        <w:t>: Edit materi</w:t>
      </w:r>
    </w:p>
    <w:p w:rsidR="00A105D4" w:rsidRDefault="00A105D4" w:rsidP="00A105D4">
      <w:pPr>
        <w:pStyle w:val="ListParagraph"/>
        <w:spacing w:after="160" w:line="259" w:lineRule="auto"/>
        <w:rPr>
          <w:rFonts w:ascii="Arial" w:hAnsi="Arial" w:cs="Arial"/>
        </w:rPr>
      </w:pPr>
      <w:r>
        <w:rPr>
          <w:rFonts w:ascii="Arial" w:hAnsi="Arial" w:cs="Arial"/>
        </w:rPr>
        <w:t xml:space="preserve">Sumber </w:t>
      </w:r>
      <w:r>
        <w:rPr>
          <w:rFonts w:ascii="Arial" w:hAnsi="Arial" w:cs="Arial"/>
        </w:rPr>
        <w:tab/>
        <w:t>: Proses 4.1 (Input Materi)</w:t>
      </w:r>
    </w:p>
    <w:p w:rsidR="00A105D4" w:rsidRDefault="00A105D4" w:rsidP="00A105D4">
      <w:pPr>
        <w:pStyle w:val="ListParagraph"/>
        <w:spacing w:after="160" w:line="259" w:lineRule="auto"/>
        <w:rPr>
          <w:rFonts w:ascii="Arial" w:hAnsi="Arial" w:cs="Arial"/>
        </w:rPr>
      </w:pPr>
      <w:r>
        <w:rPr>
          <w:rFonts w:ascii="Arial" w:hAnsi="Arial" w:cs="Arial"/>
        </w:rPr>
        <w:t xml:space="preserve">Input </w:t>
      </w:r>
      <w:r>
        <w:rPr>
          <w:rFonts w:ascii="Arial" w:hAnsi="Arial" w:cs="Arial"/>
        </w:rPr>
        <w:tab/>
      </w:r>
      <w:r>
        <w:rPr>
          <w:rFonts w:ascii="Arial" w:hAnsi="Arial" w:cs="Arial"/>
        </w:rPr>
        <w:tab/>
        <w:t>: Materi</w:t>
      </w:r>
    </w:p>
    <w:p w:rsidR="00A105D4" w:rsidRDefault="00A105D4" w:rsidP="00A105D4">
      <w:pPr>
        <w:pStyle w:val="ListParagraph"/>
        <w:spacing w:after="160" w:line="259" w:lineRule="auto"/>
        <w:rPr>
          <w:rFonts w:ascii="Arial" w:hAnsi="Arial" w:cs="Arial"/>
        </w:rPr>
      </w:pPr>
      <w:r>
        <w:rPr>
          <w:rFonts w:ascii="Arial" w:hAnsi="Arial" w:cs="Arial"/>
        </w:rPr>
        <w:t xml:space="preserve">Output </w:t>
      </w:r>
      <w:r>
        <w:rPr>
          <w:rFonts w:ascii="Arial" w:hAnsi="Arial" w:cs="Arial"/>
        </w:rPr>
        <w:tab/>
      </w:r>
      <w:r>
        <w:rPr>
          <w:rFonts w:ascii="Arial" w:hAnsi="Arial" w:cs="Arial"/>
        </w:rPr>
        <w:tab/>
        <w:t>: Materi</w:t>
      </w:r>
    </w:p>
    <w:p w:rsidR="00A105D4" w:rsidRDefault="00A105D4" w:rsidP="00A105D4">
      <w:pPr>
        <w:pStyle w:val="ListParagraph"/>
        <w:spacing w:after="160" w:line="259" w:lineRule="auto"/>
        <w:rPr>
          <w:rFonts w:ascii="Arial" w:hAnsi="Arial" w:cs="Arial"/>
        </w:rPr>
      </w:pPr>
      <w:r>
        <w:rPr>
          <w:rFonts w:ascii="Arial" w:hAnsi="Arial" w:cs="Arial"/>
        </w:rPr>
        <w:t xml:space="preserve">Tujuan </w:t>
      </w:r>
      <w:r>
        <w:rPr>
          <w:rFonts w:ascii="Arial" w:hAnsi="Arial" w:cs="Arial"/>
        </w:rPr>
        <w:tab/>
      </w:r>
      <w:r>
        <w:rPr>
          <w:rFonts w:ascii="Arial" w:hAnsi="Arial" w:cs="Arial"/>
        </w:rPr>
        <w:tab/>
        <w:t>: Materi.db</w:t>
      </w:r>
    </w:p>
    <w:p w:rsidR="00A105D4" w:rsidRDefault="00A105D4" w:rsidP="00A105D4">
      <w:pPr>
        <w:pStyle w:val="ListParagraph"/>
        <w:spacing w:after="160" w:line="259" w:lineRule="auto"/>
        <w:rPr>
          <w:rFonts w:ascii="Arial" w:hAnsi="Arial" w:cs="Arial"/>
        </w:rPr>
      </w:pPr>
      <w:r>
        <w:rPr>
          <w:rFonts w:ascii="Arial" w:hAnsi="Arial" w:cs="Arial"/>
        </w:rPr>
        <w:lastRenderedPageBreak/>
        <w:t>Deskripsi</w:t>
      </w:r>
      <w:r>
        <w:rPr>
          <w:rFonts w:ascii="Arial" w:hAnsi="Arial" w:cs="Arial"/>
        </w:rPr>
        <w:tab/>
        <w:t xml:space="preserve">: </w:t>
      </w:r>
      <w:r>
        <w:rPr>
          <w:rFonts w:ascii="Arial" w:hAnsi="Arial" w:cs="Arial"/>
        </w:rPr>
        <w:br/>
        <w:t>a. Jika dosen ingin menambahkan atau mengedit materi, dapat dilakukan di proses ini</w:t>
      </w:r>
      <w:r>
        <w:rPr>
          <w:rFonts w:ascii="Arial" w:hAnsi="Arial" w:cs="Arial"/>
        </w:rPr>
        <w:br/>
        <w:t>b. Materi akan disimpan di database materi.db</w:t>
      </w:r>
      <w:r w:rsidRPr="005609F8">
        <w:rPr>
          <w:rFonts w:ascii="Arial" w:hAnsi="Arial" w:cs="Arial"/>
        </w:rPr>
        <w:t xml:space="preserve"> </w:t>
      </w:r>
    </w:p>
    <w:p w:rsidR="00A105D4" w:rsidRDefault="00A105D4" w:rsidP="00A105D4">
      <w:pPr>
        <w:pStyle w:val="ListParagraph"/>
        <w:numPr>
          <w:ilvl w:val="0"/>
          <w:numId w:val="8"/>
        </w:numPr>
        <w:spacing w:after="160" w:line="259" w:lineRule="auto"/>
        <w:rPr>
          <w:rFonts w:ascii="Arial" w:hAnsi="Arial" w:cs="Arial"/>
        </w:rPr>
      </w:pPr>
      <w:r>
        <w:rPr>
          <w:rFonts w:ascii="Arial" w:hAnsi="Arial" w:cs="Arial"/>
        </w:rPr>
        <w:t>Proses 4.2.1</w:t>
      </w:r>
    </w:p>
    <w:p w:rsidR="00A105D4" w:rsidRDefault="00A105D4" w:rsidP="00A105D4">
      <w:pPr>
        <w:pStyle w:val="ListParagraph"/>
        <w:spacing w:after="160" w:line="259" w:lineRule="auto"/>
        <w:rPr>
          <w:rFonts w:ascii="Arial" w:hAnsi="Arial" w:cs="Arial"/>
        </w:rPr>
      </w:pPr>
      <w:r>
        <w:rPr>
          <w:rFonts w:ascii="Arial" w:hAnsi="Arial" w:cs="Arial"/>
        </w:rPr>
        <w:t xml:space="preserve">Nama Proses </w:t>
      </w:r>
      <w:r>
        <w:rPr>
          <w:rFonts w:ascii="Arial" w:hAnsi="Arial" w:cs="Arial"/>
        </w:rPr>
        <w:tab/>
        <w:t xml:space="preserve">: Edit Kuis </w:t>
      </w:r>
    </w:p>
    <w:p w:rsidR="00A105D4" w:rsidRDefault="00A105D4" w:rsidP="00A105D4">
      <w:pPr>
        <w:pStyle w:val="ListParagraph"/>
        <w:spacing w:after="160" w:line="259" w:lineRule="auto"/>
        <w:rPr>
          <w:rFonts w:ascii="Arial" w:hAnsi="Arial" w:cs="Arial"/>
        </w:rPr>
      </w:pPr>
      <w:r>
        <w:rPr>
          <w:rFonts w:ascii="Arial" w:hAnsi="Arial" w:cs="Arial"/>
        </w:rPr>
        <w:t xml:space="preserve">Sumber </w:t>
      </w:r>
      <w:r>
        <w:rPr>
          <w:rFonts w:ascii="Arial" w:hAnsi="Arial" w:cs="Arial"/>
        </w:rPr>
        <w:tab/>
        <w:t>: Proses 4.2 (Input Kuis)</w:t>
      </w:r>
    </w:p>
    <w:p w:rsidR="00A105D4" w:rsidRDefault="00A105D4" w:rsidP="00A105D4">
      <w:pPr>
        <w:pStyle w:val="ListParagraph"/>
        <w:spacing w:after="160" w:line="259" w:lineRule="auto"/>
        <w:rPr>
          <w:rFonts w:ascii="Arial" w:hAnsi="Arial" w:cs="Arial"/>
        </w:rPr>
      </w:pPr>
      <w:r>
        <w:rPr>
          <w:rFonts w:ascii="Arial" w:hAnsi="Arial" w:cs="Arial"/>
        </w:rPr>
        <w:t xml:space="preserve">Input </w:t>
      </w:r>
      <w:r>
        <w:rPr>
          <w:rFonts w:ascii="Arial" w:hAnsi="Arial" w:cs="Arial"/>
        </w:rPr>
        <w:tab/>
      </w:r>
      <w:r>
        <w:rPr>
          <w:rFonts w:ascii="Arial" w:hAnsi="Arial" w:cs="Arial"/>
        </w:rPr>
        <w:tab/>
        <w:t>: Soal &amp; Kunci</w:t>
      </w:r>
    </w:p>
    <w:p w:rsidR="00A105D4" w:rsidRDefault="00A105D4" w:rsidP="00A105D4">
      <w:pPr>
        <w:pStyle w:val="ListParagraph"/>
        <w:spacing w:after="160" w:line="259" w:lineRule="auto"/>
        <w:rPr>
          <w:rFonts w:ascii="Arial" w:hAnsi="Arial" w:cs="Arial"/>
        </w:rPr>
      </w:pPr>
      <w:r>
        <w:rPr>
          <w:rFonts w:ascii="Arial" w:hAnsi="Arial" w:cs="Arial"/>
        </w:rPr>
        <w:t xml:space="preserve">Output </w:t>
      </w:r>
      <w:r>
        <w:rPr>
          <w:rFonts w:ascii="Arial" w:hAnsi="Arial" w:cs="Arial"/>
        </w:rPr>
        <w:tab/>
      </w:r>
      <w:r>
        <w:rPr>
          <w:rFonts w:ascii="Arial" w:hAnsi="Arial" w:cs="Arial"/>
        </w:rPr>
        <w:tab/>
        <w:t>: Soal &amp; Kunci</w:t>
      </w:r>
    </w:p>
    <w:p w:rsidR="00A105D4" w:rsidRPr="002E1758" w:rsidRDefault="00A105D4" w:rsidP="00A105D4">
      <w:pPr>
        <w:pStyle w:val="ListParagraph"/>
        <w:spacing w:after="160" w:line="259" w:lineRule="auto"/>
        <w:rPr>
          <w:rFonts w:ascii="Arial" w:hAnsi="Arial" w:cs="Arial"/>
        </w:rPr>
      </w:pPr>
      <w:r>
        <w:rPr>
          <w:rFonts w:ascii="Arial" w:hAnsi="Arial" w:cs="Arial"/>
        </w:rPr>
        <w:t xml:space="preserve">Tujuan </w:t>
      </w:r>
      <w:r>
        <w:rPr>
          <w:rFonts w:ascii="Arial" w:hAnsi="Arial" w:cs="Arial"/>
        </w:rPr>
        <w:tab/>
      </w:r>
      <w:r>
        <w:rPr>
          <w:rFonts w:ascii="Arial" w:hAnsi="Arial" w:cs="Arial"/>
        </w:rPr>
        <w:tab/>
        <w:t>: BankSoal.db</w:t>
      </w:r>
      <w:r w:rsidRPr="002E1758">
        <w:rPr>
          <w:rFonts w:ascii="Arial" w:hAnsi="Arial" w:cs="Arial"/>
        </w:rPr>
        <w:br/>
        <w:t xml:space="preserve">Deskripsi </w:t>
      </w:r>
      <w:r>
        <w:rPr>
          <w:rFonts w:ascii="Arial" w:hAnsi="Arial" w:cs="Arial"/>
        </w:rPr>
        <w:tab/>
      </w:r>
      <w:r w:rsidRPr="002E1758">
        <w:rPr>
          <w:rFonts w:ascii="Arial" w:hAnsi="Arial" w:cs="Arial"/>
        </w:rPr>
        <w:t>:</w:t>
      </w:r>
    </w:p>
    <w:p w:rsidR="00A105D4" w:rsidRDefault="00A105D4" w:rsidP="00A105D4">
      <w:pPr>
        <w:pStyle w:val="ListParagraph"/>
        <w:numPr>
          <w:ilvl w:val="0"/>
          <w:numId w:val="30"/>
        </w:numPr>
        <w:spacing w:after="160" w:line="259" w:lineRule="auto"/>
        <w:rPr>
          <w:rFonts w:ascii="Arial" w:hAnsi="Arial" w:cs="Arial"/>
        </w:rPr>
      </w:pPr>
      <w:r>
        <w:rPr>
          <w:rFonts w:ascii="Arial" w:hAnsi="Arial" w:cs="Arial"/>
        </w:rPr>
        <w:t>Jika dosen ingin menambahkan atau mengedit kuis, dapat dilakukan di proses ini</w:t>
      </w:r>
      <w:r w:rsidR="008B3BC2">
        <w:rPr>
          <w:rFonts w:ascii="Arial" w:hAnsi="Arial" w:cs="Arial"/>
        </w:rPr>
        <w:t>.</w:t>
      </w:r>
    </w:p>
    <w:p w:rsidR="00A105D4" w:rsidRDefault="00A105D4" w:rsidP="00A105D4">
      <w:pPr>
        <w:pStyle w:val="ListParagraph"/>
        <w:numPr>
          <w:ilvl w:val="0"/>
          <w:numId w:val="30"/>
        </w:numPr>
        <w:spacing w:after="160" w:line="259" w:lineRule="auto"/>
        <w:rPr>
          <w:rFonts w:ascii="Arial" w:hAnsi="Arial" w:cs="Arial"/>
        </w:rPr>
      </w:pPr>
      <w:r>
        <w:rPr>
          <w:rFonts w:ascii="Arial" w:hAnsi="Arial" w:cs="Arial"/>
        </w:rPr>
        <w:t>Kuis akan disimpan di database BankSoal.db</w:t>
      </w:r>
      <w:r w:rsidR="008B3BC2">
        <w:rPr>
          <w:rFonts w:ascii="Arial" w:hAnsi="Arial" w:cs="Arial"/>
        </w:rPr>
        <w:t>.</w:t>
      </w:r>
    </w:p>
    <w:p w:rsidR="00A105D4" w:rsidRDefault="00A105D4" w:rsidP="00A105D4">
      <w:pPr>
        <w:pStyle w:val="ListParagraph"/>
        <w:numPr>
          <w:ilvl w:val="0"/>
          <w:numId w:val="8"/>
        </w:numPr>
        <w:spacing w:after="160" w:line="259" w:lineRule="auto"/>
        <w:rPr>
          <w:rFonts w:ascii="Arial" w:hAnsi="Arial" w:cs="Arial"/>
        </w:rPr>
      </w:pPr>
      <w:r>
        <w:rPr>
          <w:rFonts w:ascii="Arial" w:hAnsi="Arial" w:cs="Arial"/>
        </w:rPr>
        <w:t>Proses 4.3.1</w:t>
      </w:r>
    </w:p>
    <w:p w:rsidR="00A105D4" w:rsidRDefault="00A105D4" w:rsidP="00A105D4">
      <w:pPr>
        <w:pStyle w:val="ListParagraph"/>
        <w:spacing w:after="160" w:line="259" w:lineRule="auto"/>
        <w:rPr>
          <w:rFonts w:ascii="Arial" w:hAnsi="Arial" w:cs="Arial"/>
        </w:rPr>
      </w:pPr>
      <w:r>
        <w:rPr>
          <w:rFonts w:ascii="Arial" w:hAnsi="Arial" w:cs="Arial"/>
        </w:rPr>
        <w:t xml:space="preserve">Nama Proses </w:t>
      </w:r>
      <w:r>
        <w:rPr>
          <w:rFonts w:ascii="Arial" w:hAnsi="Arial" w:cs="Arial"/>
        </w:rPr>
        <w:tab/>
        <w:t>: Edit Tugas</w:t>
      </w:r>
    </w:p>
    <w:p w:rsidR="00A105D4" w:rsidRDefault="00A105D4" w:rsidP="00A105D4">
      <w:pPr>
        <w:pStyle w:val="ListParagraph"/>
        <w:spacing w:after="160" w:line="259" w:lineRule="auto"/>
        <w:rPr>
          <w:rFonts w:ascii="Arial" w:hAnsi="Arial" w:cs="Arial"/>
        </w:rPr>
      </w:pPr>
      <w:r>
        <w:rPr>
          <w:rFonts w:ascii="Arial" w:hAnsi="Arial" w:cs="Arial"/>
        </w:rPr>
        <w:t xml:space="preserve">Sumber </w:t>
      </w:r>
      <w:r>
        <w:rPr>
          <w:rFonts w:ascii="Arial" w:hAnsi="Arial" w:cs="Arial"/>
        </w:rPr>
        <w:tab/>
        <w:t>: Proses 4.3 (Input Tugas)</w:t>
      </w:r>
    </w:p>
    <w:p w:rsidR="00A105D4" w:rsidRDefault="00A105D4" w:rsidP="00A105D4">
      <w:pPr>
        <w:pStyle w:val="ListParagraph"/>
        <w:spacing w:after="160" w:line="259" w:lineRule="auto"/>
        <w:rPr>
          <w:rFonts w:ascii="Arial" w:hAnsi="Arial" w:cs="Arial"/>
        </w:rPr>
      </w:pPr>
      <w:r>
        <w:rPr>
          <w:rFonts w:ascii="Arial" w:hAnsi="Arial" w:cs="Arial"/>
        </w:rPr>
        <w:t xml:space="preserve">Input </w:t>
      </w:r>
      <w:r>
        <w:rPr>
          <w:rFonts w:ascii="Arial" w:hAnsi="Arial" w:cs="Arial"/>
        </w:rPr>
        <w:tab/>
      </w:r>
      <w:r>
        <w:rPr>
          <w:rFonts w:ascii="Arial" w:hAnsi="Arial" w:cs="Arial"/>
        </w:rPr>
        <w:tab/>
        <w:t>: Soal &amp; Kunci</w:t>
      </w:r>
    </w:p>
    <w:p w:rsidR="00A105D4" w:rsidRDefault="00A105D4" w:rsidP="00A105D4">
      <w:pPr>
        <w:pStyle w:val="ListParagraph"/>
        <w:spacing w:after="160" w:line="259" w:lineRule="auto"/>
        <w:rPr>
          <w:rFonts w:ascii="Arial" w:hAnsi="Arial" w:cs="Arial"/>
        </w:rPr>
      </w:pPr>
      <w:r>
        <w:rPr>
          <w:rFonts w:ascii="Arial" w:hAnsi="Arial" w:cs="Arial"/>
        </w:rPr>
        <w:t xml:space="preserve">Output </w:t>
      </w:r>
      <w:r>
        <w:rPr>
          <w:rFonts w:ascii="Arial" w:hAnsi="Arial" w:cs="Arial"/>
        </w:rPr>
        <w:tab/>
      </w:r>
      <w:r>
        <w:rPr>
          <w:rFonts w:ascii="Arial" w:hAnsi="Arial" w:cs="Arial"/>
        </w:rPr>
        <w:tab/>
        <w:t>: Soal &amp; Kunci</w:t>
      </w:r>
    </w:p>
    <w:p w:rsidR="00A105D4" w:rsidRDefault="00A105D4" w:rsidP="00A105D4">
      <w:pPr>
        <w:pStyle w:val="ListParagraph"/>
        <w:spacing w:after="160" w:line="259" w:lineRule="auto"/>
        <w:rPr>
          <w:rFonts w:ascii="Arial" w:hAnsi="Arial" w:cs="Arial"/>
        </w:rPr>
      </w:pPr>
      <w:r>
        <w:rPr>
          <w:rFonts w:ascii="Arial" w:hAnsi="Arial" w:cs="Arial"/>
        </w:rPr>
        <w:t xml:space="preserve">Tujuan </w:t>
      </w:r>
      <w:r>
        <w:rPr>
          <w:rFonts w:ascii="Arial" w:hAnsi="Arial" w:cs="Arial"/>
        </w:rPr>
        <w:tab/>
      </w:r>
      <w:r>
        <w:rPr>
          <w:rFonts w:ascii="Arial" w:hAnsi="Arial" w:cs="Arial"/>
        </w:rPr>
        <w:tab/>
        <w:t>: BankSoal.db</w:t>
      </w:r>
    </w:p>
    <w:p w:rsidR="00A105D4" w:rsidRDefault="00A105D4" w:rsidP="00A105D4">
      <w:pPr>
        <w:pStyle w:val="ListParagraph"/>
        <w:spacing w:after="160" w:line="259" w:lineRule="auto"/>
        <w:rPr>
          <w:rFonts w:ascii="Arial" w:hAnsi="Arial" w:cs="Arial"/>
        </w:rPr>
      </w:pPr>
      <w:r>
        <w:rPr>
          <w:rFonts w:ascii="Arial" w:hAnsi="Arial" w:cs="Arial"/>
        </w:rPr>
        <w:t>Deskripsi :</w:t>
      </w:r>
    </w:p>
    <w:p w:rsidR="00A105D4" w:rsidRDefault="00A105D4" w:rsidP="00A105D4">
      <w:pPr>
        <w:pStyle w:val="ListParagraph"/>
        <w:numPr>
          <w:ilvl w:val="0"/>
          <w:numId w:val="31"/>
        </w:numPr>
        <w:spacing w:after="160" w:line="259" w:lineRule="auto"/>
        <w:rPr>
          <w:rFonts w:ascii="Arial" w:hAnsi="Arial" w:cs="Arial"/>
        </w:rPr>
      </w:pPr>
      <w:r>
        <w:rPr>
          <w:rFonts w:ascii="Arial" w:hAnsi="Arial" w:cs="Arial"/>
        </w:rPr>
        <w:t>Jika dosen ingin menambahkan atau mengedit tugas, dapat dilakukan di proses ini.</w:t>
      </w:r>
    </w:p>
    <w:p w:rsidR="00A105D4" w:rsidRDefault="00A105D4" w:rsidP="00A105D4">
      <w:pPr>
        <w:pStyle w:val="ListParagraph"/>
        <w:numPr>
          <w:ilvl w:val="0"/>
          <w:numId w:val="31"/>
        </w:numPr>
        <w:spacing w:after="160" w:line="259" w:lineRule="auto"/>
        <w:rPr>
          <w:rFonts w:ascii="Arial" w:hAnsi="Arial" w:cs="Arial"/>
        </w:rPr>
      </w:pPr>
      <w:r>
        <w:rPr>
          <w:rFonts w:ascii="Arial" w:hAnsi="Arial" w:cs="Arial"/>
        </w:rPr>
        <w:t>tugas akan disimpan di database BankSoal.db</w:t>
      </w:r>
      <w:r w:rsidR="008B3BC2">
        <w:rPr>
          <w:rFonts w:ascii="Arial" w:hAnsi="Arial" w:cs="Arial"/>
        </w:rPr>
        <w:t>.</w:t>
      </w:r>
    </w:p>
    <w:p w:rsidR="00A105D4" w:rsidRPr="00945A82" w:rsidRDefault="00A105D4" w:rsidP="00A105D4">
      <w:pPr>
        <w:pStyle w:val="ListParagraph"/>
        <w:numPr>
          <w:ilvl w:val="0"/>
          <w:numId w:val="8"/>
        </w:numPr>
        <w:spacing w:after="160" w:line="259" w:lineRule="auto"/>
        <w:rPr>
          <w:rFonts w:ascii="Arial" w:hAnsi="Arial" w:cs="Arial"/>
        </w:rPr>
      </w:pPr>
      <w:r w:rsidRPr="00945A82">
        <w:rPr>
          <w:rFonts w:ascii="Arial" w:hAnsi="Arial" w:cs="Arial"/>
        </w:rPr>
        <w:t xml:space="preserve">Proses </w:t>
      </w:r>
      <w:del w:id="177" w:author="DAWAM DWI JATMIKO SUWAWI" w:date="2017-02-16T14:33:00Z">
        <w:r w:rsidRPr="00945A82" w:rsidDel="003C7A8A">
          <w:rPr>
            <w:rFonts w:ascii="Arial" w:hAnsi="Arial" w:cs="Arial"/>
          </w:rPr>
          <w:delText>3</w:delText>
        </w:r>
      </w:del>
      <w:r>
        <w:rPr>
          <w:rFonts w:ascii="Arial" w:hAnsi="Arial" w:cs="Arial"/>
        </w:rPr>
        <w:t>5</w:t>
      </w:r>
      <w:ins w:id="178" w:author="DAWAM DWI JATMIKO SUWAWI" w:date="2017-02-16T14:33:00Z">
        <w:r>
          <w:rPr>
            <w:rFonts w:ascii="Arial" w:hAnsi="Arial" w:cs="Arial"/>
          </w:rPr>
          <w:t>.0</w:t>
        </w:r>
      </w:ins>
    </w:p>
    <w:p w:rsidR="00A105D4" w:rsidRDefault="00A105D4" w:rsidP="00A105D4">
      <w:pPr>
        <w:pStyle w:val="ListParagraph"/>
        <w:rPr>
          <w:rFonts w:ascii="Arial" w:hAnsi="Arial" w:cs="Arial"/>
        </w:rPr>
      </w:pPr>
      <w:r w:rsidRPr="00945A82">
        <w:rPr>
          <w:rFonts w:ascii="Arial" w:hAnsi="Arial" w:cs="Arial"/>
        </w:rPr>
        <w:t xml:space="preserve">Nama Proses </w:t>
      </w:r>
      <w:r>
        <w:rPr>
          <w:rFonts w:ascii="Arial" w:hAnsi="Arial" w:cs="Arial"/>
        </w:rPr>
        <w:tab/>
      </w:r>
      <w:r w:rsidRPr="00945A82">
        <w:rPr>
          <w:rFonts w:ascii="Arial" w:hAnsi="Arial" w:cs="Arial"/>
        </w:rPr>
        <w:t xml:space="preserve">: </w:t>
      </w:r>
      <w:del w:id="179" w:author="DAWAM DWI JATMIKO SUWAWI" w:date="2017-02-16T14:33:00Z">
        <w:r w:rsidRPr="00945A82" w:rsidDel="003C7A8A">
          <w:rPr>
            <w:rFonts w:ascii="Arial" w:hAnsi="Arial" w:cs="Arial"/>
          </w:rPr>
          <w:delText>Identitas Mahasis</w:delText>
        </w:r>
      </w:del>
      <w:r>
        <w:rPr>
          <w:rFonts w:ascii="Arial" w:hAnsi="Arial" w:cs="Arial"/>
        </w:rPr>
        <w:t>Proses Olah Identitas</w:t>
      </w:r>
      <w:r w:rsidRPr="004A76E3">
        <w:rPr>
          <w:rFonts w:ascii="Arial" w:hAnsi="Arial" w:cs="Arial"/>
        </w:rPr>
        <w:t xml:space="preserve"> </w:t>
      </w:r>
    </w:p>
    <w:p w:rsidR="00A105D4" w:rsidRPr="004A76E3" w:rsidRDefault="00A105D4" w:rsidP="00A105D4">
      <w:pPr>
        <w:pStyle w:val="ListParagraph"/>
        <w:rPr>
          <w:rFonts w:ascii="Arial" w:hAnsi="Arial" w:cs="Arial"/>
        </w:rPr>
      </w:pPr>
      <w:r w:rsidRPr="004A76E3">
        <w:rPr>
          <w:rFonts w:ascii="Arial" w:hAnsi="Arial" w:cs="Arial"/>
        </w:rPr>
        <w:t xml:space="preserve">Sumber </w:t>
      </w:r>
      <w:r w:rsidRPr="004A76E3">
        <w:rPr>
          <w:rFonts w:ascii="Arial" w:hAnsi="Arial" w:cs="Arial"/>
        </w:rPr>
        <w:tab/>
        <w:t xml:space="preserve">: </w:t>
      </w:r>
      <w:r>
        <w:rPr>
          <w:rFonts w:ascii="Arial" w:hAnsi="Arial" w:cs="Arial"/>
        </w:rPr>
        <w:t>Mahasiswa</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Identitas</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w:t>
      </w:r>
    </w:p>
    <w:p w:rsidR="00A105D4" w:rsidRPr="00A87EFD" w:rsidRDefault="00A105D4" w:rsidP="00A87EFD">
      <w:pPr>
        <w:pStyle w:val="ListParagraph"/>
        <w:rPr>
          <w:rFonts w:ascii="Arial" w:hAnsi="Arial" w:cs="Arial"/>
        </w:rPr>
      </w:pPr>
      <w:r>
        <w:rPr>
          <w:rFonts w:ascii="Arial" w:hAnsi="Arial" w:cs="Arial"/>
        </w:rPr>
        <w:t xml:space="preserve">Tujuan </w:t>
      </w:r>
      <w:r>
        <w:rPr>
          <w:rFonts w:ascii="Arial" w:hAnsi="Arial" w:cs="Arial"/>
        </w:rPr>
        <w:tab/>
      </w:r>
      <w:r>
        <w:rPr>
          <w:rFonts w:ascii="Arial" w:hAnsi="Arial" w:cs="Arial"/>
        </w:rPr>
        <w:tab/>
        <w:t>: Proses 6.0 (Auntetifikasi user Mahasiswa)</w:t>
      </w:r>
    </w:p>
    <w:p w:rsidR="00A105D4" w:rsidRPr="00945A82" w:rsidRDefault="00A105D4" w:rsidP="00A105D4">
      <w:pPr>
        <w:pStyle w:val="ListParagraph"/>
        <w:rPr>
          <w:rFonts w:ascii="Arial" w:hAnsi="Arial" w:cs="Arial"/>
        </w:rPr>
      </w:pPr>
      <w:r w:rsidRPr="00945A82">
        <w:rPr>
          <w:rFonts w:ascii="Arial" w:hAnsi="Arial" w:cs="Arial"/>
        </w:rPr>
        <w:t>Deskripsi :</w:t>
      </w:r>
    </w:p>
    <w:p w:rsidR="00A105D4" w:rsidRPr="00945A82" w:rsidRDefault="00A105D4" w:rsidP="00A105D4">
      <w:pPr>
        <w:pStyle w:val="ListParagraph"/>
        <w:numPr>
          <w:ilvl w:val="0"/>
          <w:numId w:val="11"/>
        </w:numPr>
        <w:spacing w:after="160" w:line="259" w:lineRule="auto"/>
        <w:rPr>
          <w:rFonts w:ascii="Arial" w:hAnsi="Arial" w:cs="Arial"/>
        </w:rPr>
      </w:pPr>
      <w:r w:rsidRPr="00945A82">
        <w:rPr>
          <w:rFonts w:ascii="Arial" w:hAnsi="Arial" w:cs="Arial"/>
        </w:rPr>
        <w:t>Mahasiswa Memasukkan NIM, Nama serta tanggal lahir.</w:t>
      </w:r>
    </w:p>
    <w:p w:rsidR="00A105D4" w:rsidRPr="00945A82" w:rsidRDefault="00A105D4" w:rsidP="00A105D4">
      <w:pPr>
        <w:pStyle w:val="ListParagraph"/>
        <w:numPr>
          <w:ilvl w:val="0"/>
          <w:numId w:val="11"/>
        </w:numPr>
        <w:spacing w:after="160" w:line="259" w:lineRule="auto"/>
        <w:rPr>
          <w:rFonts w:ascii="Arial" w:hAnsi="Arial" w:cs="Arial"/>
        </w:rPr>
      </w:pPr>
      <w:r w:rsidRPr="00945A82">
        <w:rPr>
          <w:rFonts w:ascii="Arial" w:hAnsi="Arial" w:cs="Arial"/>
        </w:rPr>
        <w:t>Data disimpan ke dalam database server</w:t>
      </w:r>
      <w:r>
        <w:rPr>
          <w:rFonts w:ascii="Arial" w:hAnsi="Arial" w:cs="Arial"/>
        </w:rPr>
        <w:t xml:space="preserve"> user</w:t>
      </w:r>
      <w:r w:rsidRPr="00945A82">
        <w:rPr>
          <w:rFonts w:ascii="Arial" w:hAnsi="Arial" w:cs="Arial"/>
        </w:rPr>
        <w:t>.</w:t>
      </w:r>
      <w:r>
        <w:rPr>
          <w:rFonts w:ascii="Arial" w:hAnsi="Arial" w:cs="Arial"/>
        </w:rPr>
        <w:t>db</w:t>
      </w:r>
      <w:r w:rsidR="008B3BC2">
        <w:rPr>
          <w:rFonts w:ascii="Arial" w:hAnsi="Arial" w:cs="Arial"/>
        </w:rPr>
        <w:t>.</w:t>
      </w:r>
    </w:p>
    <w:p w:rsidR="00A105D4" w:rsidRPr="005609F8" w:rsidRDefault="00A105D4" w:rsidP="00A105D4">
      <w:pPr>
        <w:pStyle w:val="ListParagraph"/>
        <w:numPr>
          <w:ilvl w:val="0"/>
          <w:numId w:val="11"/>
        </w:numPr>
        <w:spacing w:after="160" w:line="259" w:lineRule="auto"/>
        <w:rPr>
          <w:rFonts w:ascii="Arial" w:hAnsi="Arial" w:cs="Arial"/>
        </w:rPr>
      </w:pPr>
      <w:r w:rsidRPr="00945A82">
        <w:rPr>
          <w:rFonts w:ascii="Arial" w:hAnsi="Arial" w:cs="Arial"/>
        </w:rPr>
        <w:t>P</w:t>
      </w:r>
      <w:r>
        <w:rPr>
          <w:rFonts w:ascii="Arial" w:hAnsi="Arial" w:cs="Arial"/>
        </w:rPr>
        <w:t>roses dilanjutkan ke Proses no 6.0</w:t>
      </w:r>
      <w:r w:rsidRPr="00945A82">
        <w:rPr>
          <w:rFonts w:ascii="Arial" w:hAnsi="Arial" w:cs="Arial"/>
        </w:rPr>
        <w:t xml:space="preserve"> (</w:t>
      </w:r>
      <w:r>
        <w:rPr>
          <w:rFonts w:ascii="Arial" w:hAnsi="Arial" w:cs="Arial"/>
        </w:rPr>
        <w:t>Auntetifikasi User Mahasiswa</w:t>
      </w:r>
      <w:r w:rsidRPr="00945A82">
        <w:rPr>
          <w:rFonts w:ascii="Arial" w:hAnsi="Arial" w:cs="Arial"/>
        </w:rPr>
        <w:t>).</w:t>
      </w:r>
    </w:p>
    <w:p w:rsidR="00A105D4" w:rsidRDefault="00A105D4" w:rsidP="00A105D4">
      <w:pPr>
        <w:pStyle w:val="ListParagraph"/>
        <w:numPr>
          <w:ilvl w:val="0"/>
          <w:numId w:val="8"/>
        </w:numPr>
        <w:spacing w:after="160" w:line="259" w:lineRule="auto"/>
        <w:rPr>
          <w:rFonts w:ascii="Arial" w:hAnsi="Arial" w:cs="Arial"/>
        </w:rPr>
      </w:pPr>
      <w:r>
        <w:rPr>
          <w:rFonts w:ascii="Arial" w:hAnsi="Arial" w:cs="Arial"/>
        </w:rPr>
        <w:t>Proses 6.0</w:t>
      </w:r>
    </w:p>
    <w:p w:rsidR="00A105D4" w:rsidRDefault="00BE3B92" w:rsidP="00A105D4">
      <w:pPr>
        <w:pStyle w:val="ListParagraph"/>
        <w:spacing w:after="160" w:line="259" w:lineRule="auto"/>
        <w:rPr>
          <w:rFonts w:ascii="Arial" w:hAnsi="Arial" w:cs="Arial"/>
        </w:rPr>
      </w:pPr>
      <w:r>
        <w:rPr>
          <w:rFonts w:ascii="Arial" w:hAnsi="Arial" w:cs="Arial"/>
        </w:rPr>
        <w:t>Nama P</w:t>
      </w:r>
      <w:r w:rsidR="00A105D4">
        <w:rPr>
          <w:rFonts w:ascii="Arial" w:hAnsi="Arial" w:cs="Arial"/>
        </w:rPr>
        <w:t>roses : Auntetifikasi user Mahasiswa</w:t>
      </w:r>
    </w:p>
    <w:p w:rsidR="00A105D4" w:rsidRPr="004A76E3" w:rsidRDefault="00A105D4" w:rsidP="00A105D4">
      <w:pPr>
        <w:pStyle w:val="ListParagraph"/>
        <w:rPr>
          <w:rFonts w:ascii="Arial" w:hAnsi="Arial" w:cs="Arial"/>
        </w:rPr>
      </w:pPr>
      <w:r w:rsidRPr="004A76E3">
        <w:rPr>
          <w:rFonts w:ascii="Arial" w:hAnsi="Arial" w:cs="Arial"/>
        </w:rPr>
        <w:t xml:space="preserve">Sumber </w:t>
      </w:r>
      <w:r w:rsidRPr="004A76E3">
        <w:rPr>
          <w:rFonts w:ascii="Arial" w:hAnsi="Arial" w:cs="Arial"/>
        </w:rPr>
        <w:tab/>
        <w:t xml:space="preserve">: </w:t>
      </w:r>
      <w:r>
        <w:rPr>
          <w:rFonts w:ascii="Arial" w:hAnsi="Arial" w:cs="Arial"/>
        </w:rPr>
        <w:t>Proses 5.0</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User</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User</w:t>
      </w:r>
    </w:p>
    <w:p w:rsidR="00A105D4" w:rsidRPr="007E2DE9" w:rsidRDefault="00A105D4" w:rsidP="00A105D4">
      <w:pPr>
        <w:pStyle w:val="ListParagraph"/>
        <w:rPr>
          <w:rFonts w:ascii="Arial" w:hAnsi="Arial" w:cs="Arial"/>
        </w:rPr>
      </w:pPr>
      <w:r w:rsidRPr="007E2DE9">
        <w:rPr>
          <w:rFonts w:ascii="Arial" w:hAnsi="Arial" w:cs="Arial"/>
        </w:rPr>
        <w:t xml:space="preserve">Tujuan </w:t>
      </w:r>
      <w:r w:rsidRPr="007E2DE9">
        <w:rPr>
          <w:rFonts w:ascii="Arial" w:hAnsi="Arial" w:cs="Arial"/>
        </w:rPr>
        <w:tab/>
      </w:r>
      <w:r>
        <w:rPr>
          <w:rFonts w:ascii="Arial" w:hAnsi="Arial" w:cs="Arial"/>
        </w:rPr>
        <w:tab/>
      </w:r>
      <w:r w:rsidRPr="007E2DE9">
        <w:rPr>
          <w:rFonts w:ascii="Arial" w:hAnsi="Arial" w:cs="Arial"/>
        </w:rPr>
        <w:t>: Proses 7.0 (</w:t>
      </w:r>
      <w:r>
        <w:rPr>
          <w:rFonts w:ascii="Arial" w:hAnsi="Arial" w:cs="Arial"/>
        </w:rPr>
        <w:t>Proses Login Mahasiswa</w:t>
      </w:r>
      <w:r w:rsidRPr="007E2DE9">
        <w:rPr>
          <w:rFonts w:ascii="Arial" w:hAnsi="Arial" w:cs="Arial"/>
        </w:rPr>
        <w:t>)</w:t>
      </w:r>
    </w:p>
    <w:p w:rsidR="00A105D4" w:rsidRDefault="00A105D4" w:rsidP="00A105D4">
      <w:pPr>
        <w:pStyle w:val="ListParagraph"/>
        <w:spacing w:after="160" w:line="259" w:lineRule="auto"/>
        <w:rPr>
          <w:rFonts w:ascii="Arial" w:hAnsi="Arial" w:cs="Arial"/>
        </w:rPr>
      </w:pPr>
      <w:r>
        <w:rPr>
          <w:rFonts w:ascii="Arial" w:hAnsi="Arial" w:cs="Arial"/>
        </w:rPr>
        <w:t>Deskripsi :</w:t>
      </w:r>
    </w:p>
    <w:p w:rsidR="00A105D4" w:rsidRDefault="00A105D4" w:rsidP="00A105D4">
      <w:pPr>
        <w:pStyle w:val="ListParagraph"/>
        <w:numPr>
          <w:ilvl w:val="0"/>
          <w:numId w:val="32"/>
        </w:numPr>
        <w:spacing w:after="160" w:line="259" w:lineRule="auto"/>
        <w:rPr>
          <w:rFonts w:ascii="Arial" w:hAnsi="Arial" w:cs="Arial"/>
        </w:rPr>
      </w:pPr>
      <w:r>
        <w:rPr>
          <w:rFonts w:ascii="Arial" w:hAnsi="Arial" w:cs="Arial"/>
        </w:rPr>
        <w:t>Setelah menginputkan data diri, mahasiswa akan dilanjutkan ke auntetifikasi user mahasiswa melalui email</w:t>
      </w:r>
      <w:r w:rsidR="008B3BC2">
        <w:rPr>
          <w:rFonts w:ascii="Arial" w:hAnsi="Arial" w:cs="Arial"/>
        </w:rPr>
        <w:t>.</w:t>
      </w:r>
    </w:p>
    <w:p w:rsidR="00A105D4" w:rsidRDefault="00A105D4" w:rsidP="00A105D4">
      <w:pPr>
        <w:pStyle w:val="ListParagraph"/>
        <w:numPr>
          <w:ilvl w:val="0"/>
          <w:numId w:val="32"/>
        </w:numPr>
        <w:spacing w:after="160" w:line="259" w:lineRule="auto"/>
        <w:rPr>
          <w:rFonts w:ascii="Arial" w:hAnsi="Arial" w:cs="Arial"/>
        </w:rPr>
      </w:pPr>
      <w:r>
        <w:rPr>
          <w:rFonts w:ascii="Arial" w:hAnsi="Arial" w:cs="Arial"/>
        </w:rPr>
        <w:t>User yang telah diauntetifikasi akan disimpan di database User.db</w:t>
      </w:r>
      <w:r w:rsidR="008B3BC2">
        <w:rPr>
          <w:rFonts w:ascii="Arial" w:hAnsi="Arial" w:cs="Arial"/>
        </w:rPr>
        <w:t>.</w:t>
      </w:r>
    </w:p>
    <w:p w:rsidR="00A105D4" w:rsidRDefault="00A105D4" w:rsidP="00A105D4">
      <w:pPr>
        <w:pStyle w:val="ListParagraph"/>
        <w:numPr>
          <w:ilvl w:val="0"/>
          <w:numId w:val="32"/>
        </w:numPr>
        <w:spacing w:after="160" w:line="259" w:lineRule="auto"/>
        <w:rPr>
          <w:rFonts w:ascii="Arial" w:hAnsi="Arial" w:cs="Arial"/>
        </w:rPr>
      </w:pPr>
      <w:r>
        <w:rPr>
          <w:rFonts w:ascii="Arial" w:hAnsi="Arial" w:cs="Arial"/>
        </w:rPr>
        <w:t>Proses akan dilanjutkan ke proses 7.0 (Proses Login Mahasiswa)</w:t>
      </w:r>
    </w:p>
    <w:p w:rsidR="00A105D4" w:rsidRDefault="00A105D4" w:rsidP="00A105D4">
      <w:pPr>
        <w:pStyle w:val="ListParagraph"/>
        <w:numPr>
          <w:ilvl w:val="0"/>
          <w:numId w:val="8"/>
        </w:numPr>
        <w:spacing w:after="160" w:line="259" w:lineRule="auto"/>
        <w:rPr>
          <w:rFonts w:ascii="Arial" w:hAnsi="Arial" w:cs="Arial"/>
        </w:rPr>
      </w:pPr>
      <w:r>
        <w:rPr>
          <w:rFonts w:ascii="Arial" w:hAnsi="Arial" w:cs="Arial"/>
        </w:rPr>
        <w:t>Proses 7.0</w:t>
      </w:r>
    </w:p>
    <w:p w:rsidR="00A105D4" w:rsidRDefault="00A105D4" w:rsidP="00A105D4">
      <w:pPr>
        <w:pStyle w:val="ListParagraph"/>
        <w:spacing w:after="160" w:line="259" w:lineRule="auto"/>
        <w:rPr>
          <w:rFonts w:ascii="Arial" w:hAnsi="Arial" w:cs="Arial"/>
        </w:rPr>
      </w:pPr>
      <w:r>
        <w:rPr>
          <w:rFonts w:ascii="Arial" w:hAnsi="Arial" w:cs="Arial"/>
        </w:rPr>
        <w:t>Nama Proses : Proses Login Mahasiswa</w:t>
      </w:r>
    </w:p>
    <w:p w:rsidR="00A105D4" w:rsidRPr="004A76E3" w:rsidRDefault="00A105D4" w:rsidP="00A105D4">
      <w:pPr>
        <w:pStyle w:val="ListParagraph"/>
        <w:rPr>
          <w:rFonts w:ascii="Arial" w:hAnsi="Arial" w:cs="Arial"/>
        </w:rPr>
      </w:pPr>
      <w:r w:rsidRPr="004A76E3">
        <w:rPr>
          <w:rFonts w:ascii="Arial" w:hAnsi="Arial" w:cs="Arial"/>
        </w:rPr>
        <w:t xml:space="preserve">Sumber </w:t>
      </w:r>
      <w:r w:rsidRPr="004A76E3">
        <w:rPr>
          <w:rFonts w:ascii="Arial" w:hAnsi="Arial" w:cs="Arial"/>
        </w:rPr>
        <w:tab/>
        <w:t xml:space="preserve">: </w:t>
      </w:r>
      <w:r>
        <w:rPr>
          <w:rFonts w:ascii="Arial" w:hAnsi="Arial" w:cs="Arial"/>
        </w:rPr>
        <w:t>Proses 6.0 (auntetifikasi user Mahasiswa), User.db</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User</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w:t>
      </w:r>
    </w:p>
    <w:p w:rsidR="00A105D4" w:rsidRPr="007E2DE9" w:rsidRDefault="00A105D4" w:rsidP="00A105D4">
      <w:pPr>
        <w:pStyle w:val="ListParagraph"/>
        <w:rPr>
          <w:rFonts w:ascii="Arial" w:hAnsi="Arial" w:cs="Arial"/>
        </w:rPr>
      </w:pPr>
      <w:r w:rsidRPr="007E2DE9">
        <w:rPr>
          <w:rFonts w:ascii="Arial" w:hAnsi="Arial" w:cs="Arial"/>
        </w:rPr>
        <w:t xml:space="preserve">Tujuan </w:t>
      </w:r>
      <w:r w:rsidRPr="007E2DE9">
        <w:rPr>
          <w:rFonts w:ascii="Arial" w:hAnsi="Arial" w:cs="Arial"/>
        </w:rPr>
        <w:tab/>
      </w:r>
      <w:r>
        <w:rPr>
          <w:rFonts w:ascii="Arial" w:hAnsi="Arial" w:cs="Arial"/>
        </w:rPr>
        <w:tab/>
      </w:r>
      <w:r w:rsidRPr="007E2DE9">
        <w:rPr>
          <w:rFonts w:ascii="Arial" w:hAnsi="Arial" w:cs="Arial"/>
        </w:rPr>
        <w:t xml:space="preserve">: </w:t>
      </w:r>
      <w:r>
        <w:rPr>
          <w:rFonts w:ascii="Arial" w:hAnsi="Arial" w:cs="Arial"/>
        </w:rPr>
        <w:t>Proses 8.0 (Pilih Mata Kuliah)</w:t>
      </w:r>
    </w:p>
    <w:p w:rsidR="00A105D4" w:rsidRDefault="00A105D4" w:rsidP="00A105D4">
      <w:pPr>
        <w:pStyle w:val="ListParagraph"/>
        <w:spacing w:after="160" w:line="259" w:lineRule="auto"/>
        <w:rPr>
          <w:rFonts w:ascii="Arial" w:hAnsi="Arial" w:cs="Arial"/>
        </w:rPr>
      </w:pPr>
      <w:r>
        <w:rPr>
          <w:rFonts w:ascii="Arial" w:hAnsi="Arial" w:cs="Arial"/>
        </w:rPr>
        <w:t xml:space="preserve">Deskripsi </w:t>
      </w:r>
      <w:r>
        <w:rPr>
          <w:rFonts w:ascii="Arial" w:hAnsi="Arial" w:cs="Arial"/>
        </w:rPr>
        <w:tab/>
        <w:t xml:space="preserve">: </w:t>
      </w:r>
      <w:r>
        <w:rPr>
          <w:rFonts w:ascii="Arial" w:hAnsi="Arial" w:cs="Arial"/>
        </w:rPr>
        <w:br/>
        <w:t xml:space="preserve">a. </w:t>
      </w:r>
      <w:r w:rsidRPr="00761093">
        <w:rPr>
          <w:rFonts w:ascii="Arial" w:hAnsi="Arial" w:cs="Arial"/>
        </w:rPr>
        <w:t>Mahasiswa melakukan login setelah user diauntetifikasi</w:t>
      </w:r>
    </w:p>
    <w:p w:rsidR="00A105D4" w:rsidRPr="00761093" w:rsidRDefault="00A105D4" w:rsidP="00A105D4">
      <w:pPr>
        <w:pStyle w:val="ListParagraph"/>
        <w:spacing w:after="160" w:line="259" w:lineRule="auto"/>
        <w:rPr>
          <w:rFonts w:ascii="Arial" w:hAnsi="Arial" w:cs="Arial"/>
        </w:rPr>
      </w:pPr>
      <w:r w:rsidRPr="00761093">
        <w:rPr>
          <w:rFonts w:ascii="Arial" w:hAnsi="Arial" w:cs="Arial"/>
        </w:rPr>
        <w:t xml:space="preserve">b. Proses akan dilanjutkan ke </w:t>
      </w:r>
      <w:r>
        <w:rPr>
          <w:rFonts w:ascii="Arial" w:hAnsi="Arial" w:cs="Arial"/>
        </w:rPr>
        <w:t>proses 8</w:t>
      </w:r>
      <w:r w:rsidRPr="00761093">
        <w:rPr>
          <w:rFonts w:ascii="Arial" w:hAnsi="Arial" w:cs="Arial"/>
        </w:rPr>
        <w:t>.0 (Pilih Mata kuliah)</w:t>
      </w:r>
    </w:p>
    <w:p w:rsidR="00A105D4" w:rsidRPr="00945A82" w:rsidRDefault="00A105D4" w:rsidP="00A105D4">
      <w:pPr>
        <w:pStyle w:val="ListParagraph"/>
        <w:numPr>
          <w:ilvl w:val="0"/>
          <w:numId w:val="8"/>
        </w:numPr>
        <w:spacing w:after="160" w:line="259" w:lineRule="auto"/>
        <w:rPr>
          <w:rFonts w:ascii="Arial" w:hAnsi="Arial" w:cs="Arial"/>
        </w:rPr>
      </w:pPr>
      <w:r w:rsidRPr="00945A82">
        <w:rPr>
          <w:rFonts w:ascii="Arial" w:hAnsi="Arial" w:cs="Arial"/>
        </w:rPr>
        <w:t xml:space="preserve">Proses </w:t>
      </w:r>
      <w:r>
        <w:rPr>
          <w:rFonts w:ascii="Arial" w:hAnsi="Arial" w:cs="Arial"/>
        </w:rPr>
        <w:t>8.0</w:t>
      </w:r>
      <w:del w:id="180" w:author="DAWAM DWI JATMIKO SUWAWI" w:date="2017-02-16T14:34:00Z">
        <w:r w:rsidRPr="00945A82" w:rsidDel="003C7A8A">
          <w:rPr>
            <w:rFonts w:ascii="Arial" w:hAnsi="Arial" w:cs="Arial"/>
          </w:rPr>
          <w:delText>4</w:delText>
        </w:r>
      </w:del>
    </w:p>
    <w:p w:rsidR="00A105D4" w:rsidRDefault="00A105D4" w:rsidP="00A105D4">
      <w:pPr>
        <w:pStyle w:val="ListParagraph"/>
        <w:rPr>
          <w:rFonts w:ascii="Arial" w:hAnsi="Arial" w:cs="Arial"/>
        </w:rPr>
      </w:pPr>
      <w:r w:rsidRPr="00945A82">
        <w:rPr>
          <w:rFonts w:ascii="Arial" w:hAnsi="Arial" w:cs="Arial"/>
        </w:rPr>
        <w:t xml:space="preserve">Nama Proses </w:t>
      </w:r>
      <w:r>
        <w:rPr>
          <w:rFonts w:ascii="Arial" w:hAnsi="Arial" w:cs="Arial"/>
        </w:rPr>
        <w:tab/>
      </w:r>
      <w:r w:rsidRPr="00945A82">
        <w:rPr>
          <w:rFonts w:ascii="Arial" w:hAnsi="Arial" w:cs="Arial"/>
        </w:rPr>
        <w:t>: Pilih mata kuliah</w:t>
      </w:r>
    </w:p>
    <w:p w:rsidR="00A105D4" w:rsidRPr="004A76E3" w:rsidRDefault="00A105D4" w:rsidP="00A105D4">
      <w:pPr>
        <w:pStyle w:val="ListParagraph"/>
        <w:rPr>
          <w:rFonts w:ascii="Arial" w:hAnsi="Arial" w:cs="Arial"/>
        </w:rPr>
      </w:pPr>
      <w:r w:rsidRPr="004A76E3">
        <w:rPr>
          <w:rFonts w:ascii="Arial" w:hAnsi="Arial" w:cs="Arial"/>
        </w:rPr>
        <w:t xml:space="preserve">Sumber </w:t>
      </w:r>
      <w:r w:rsidRPr="004A76E3">
        <w:rPr>
          <w:rFonts w:ascii="Arial" w:hAnsi="Arial" w:cs="Arial"/>
        </w:rPr>
        <w:tab/>
        <w:t xml:space="preserve">: </w:t>
      </w:r>
      <w:r>
        <w:rPr>
          <w:rFonts w:ascii="Arial" w:hAnsi="Arial" w:cs="Arial"/>
        </w:rPr>
        <w:t>Proses 7.0 (Proses Login Mahasiswa)</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Mata Kuliah</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Mata Kuliah</w:t>
      </w:r>
    </w:p>
    <w:p w:rsidR="00A105D4" w:rsidRPr="003272CD" w:rsidRDefault="00A105D4" w:rsidP="00A105D4">
      <w:pPr>
        <w:pStyle w:val="ListParagraph"/>
        <w:rPr>
          <w:rFonts w:ascii="Arial" w:hAnsi="Arial" w:cs="Arial"/>
        </w:rPr>
      </w:pPr>
      <w:r w:rsidRPr="007E2DE9">
        <w:rPr>
          <w:rFonts w:ascii="Arial" w:hAnsi="Arial" w:cs="Arial"/>
        </w:rPr>
        <w:t xml:space="preserve">Tujuan </w:t>
      </w:r>
      <w:r w:rsidRPr="007E2DE9">
        <w:rPr>
          <w:rFonts w:ascii="Arial" w:hAnsi="Arial" w:cs="Arial"/>
        </w:rPr>
        <w:tab/>
      </w:r>
      <w:r>
        <w:rPr>
          <w:rFonts w:ascii="Arial" w:hAnsi="Arial" w:cs="Arial"/>
        </w:rPr>
        <w:tab/>
      </w:r>
      <w:r w:rsidRPr="007E2DE9">
        <w:rPr>
          <w:rFonts w:ascii="Arial" w:hAnsi="Arial" w:cs="Arial"/>
        </w:rPr>
        <w:t xml:space="preserve">: </w:t>
      </w:r>
      <w:r>
        <w:rPr>
          <w:rFonts w:ascii="Arial" w:hAnsi="Arial" w:cs="Arial"/>
        </w:rPr>
        <w:t>proses 9.0</w:t>
      </w:r>
      <w:r w:rsidRPr="00945A82">
        <w:rPr>
          <w:rFonts w:ascii="Arial" w:hAnsi="Arial" w:cs="Arial"/>
        </w:rPr>
        <w:t xml:space="preserve"> (Pilih Metode belajar)</w:t>
      </w:r>
    </w:p>
    <w:p w:rsidR="00A105D4" w:rsidRPr="00945A82" w:rsidRDefault="00A105D4" w:rsidP="00A105D4">
      <w:pPr>
        <w:pStyle w:val="ListParagraph"/>
        <w:rPr>
          <w:rFonts w:ascii="Arial" w:hAnsi="Arial" w:cs="Arial"/>
        </w:rPr>
      </w:pPr>
      <w:r w:rsidRPr="00945A82">
        <w:rPr>
          <w:rFonts w:ascii="Arial" w:hAnsi="Arial" w:cs="Arial"/>
        </w:rPr>
        <w:lastRenderedPageBreak/>
        <w:t xml:space="preserve">Deskripsi : </w:t>
      </w:r>
    </w:p>
    <w:p w:rsidR="00A105D4" w:rsidRPr="00945A82" w:rsidRDefault="00A105D4" w:rsidP="00A105D4">
      <w:pPr>
        <w:pStyle w:val="ListParagraph"/>
        <w:numPr>
          <w:ilvl w:val="0"/>
          <w:numId w:val="12"/>
        </w:numPr>
        <w:spacing w:after="160" w:line="259" w:lineRule="auto"/>
        <w:rPr>
          <w:rFonts w:ascii="Arial" w:hAnsi="Arial" w:cs="Arial"/>
        </w:rPr>
      </w:pPr>
      <w:r w:rsidRPr="00945A82">
        <w:rPr>
          <w:rFonts w:ascii="Arial" w:hAnsi="Arial" w:cs="Arial"/>
        </w:rPr>
        <w:t>Mahasiswa memilih mata kuliah yang di inginkan.</w:t>
      </w:r>
    </w:p>
    <w:p w:rsidR="00A105D4" w:rsidRPr="00BE3A4E" w:rsidRDefault="00A105D4" w:rsidP="00A105D4">
      <w:pPr>
        <w:pStyle w:val="ListParagraph"/>
        <w:numPr>
          <w:ilvl w:val="0"/>
          <w:numId w:val="12"/>
        </w:numPr>
        <w:spacing w:after="160" w:line="259" w:lineRule="auto"/>
        <w:rPr>
          <w:rFonts w:ascii="Arial" w:hAnsi="Arial" w:cs="Arial"/>
        </w:rPr>
      </w:pPr>
      <w:r w:rsidRPr="00945A82">
        <w:rPr>
          <w:rFonts w:ascii="Arial" w:hAnsi="Arial" w:cs="Arial"/>
        </w:rPr>
        <w:t>P</w:t>
      </w:r>
      <w:r>
        <w:rPr>
          <w:rFonts w:ascii="Arial" w:hAnsi="Arial" w:cs="Arial"/>
        </w:rPr>
        <w:t>roses dilanjutkan ke proses 9.0</w:t>
      </w:r>
      <w:r w:rsidRPr="00945A82">
        <w:rPr>
          <w:rFonts w:ascii="Arial" w:hAnsi="Arial" w:cs="Arial"/>
        </w:rPr>
        <w:t xml:space="preserve"> (Pilih Metode belajar)</w:t>
      </w:r>
    </w:p>
    <w:p w:rsidR="00A105D4" w:rsidRPr="00945A82" w:rsidRDefault="00A105D4" w:rsidP="00A105D4">
      <w:pPr>
        <w:pStyle w:val="ListParagraph"/>
        <w:numPr>
          <w:ilvl w:val="0"/>
          <w:numId w:val="8"/>
        </w:numPr>
        <w:spacing w:after="160" w:line="259" w:lineRule="auto"/>
        <w:rPr>
          <w:rFonts w:ascii="Arial" w:hAnsi="Arial" w:cs="Arial"/>
        </w:rPr>
      </w:pPr>
      <w:r w:rsidRPr="00945A82">
        <w:rPr>
          <w:rFonts w:ascii="Arial" w:hAnsi="Arial" w:cs="Arial"/>
        </w:rPr>
        <w:t xml:space="preserve">Proses </w:t>
      </w:r>
      <w:r>
        <w:rPr>
          <w:rFonts w:ascii="Arial" w:hAnsi="Arial" w:cs="Arial"/>
        </w:rPr>
        <w:t>9.0</w:t>
      </w:r>
      <w:del w:id="181" w:author="DAWAM DWI JATMIKO SUWAWI" w:date="2017-02-16T14:34:00Z">
        <w:r w:rsidRPr="00945A82" w:rsidDel="003C7A8A">
          <w:rPr>
            <w:rFonts w:ascii="Arial" w:hAnsi="Arial" w:cs="Arial"/>
          </w:rPr>
          <w:delText>5</w:delText>
        </w:r>
      </w:del>
    </w:p>
    <w:p w:rsidR="00A105D4" w:rsidRDefault="00A105D4" w:rsidP="00A105D4">
      <w:pPr>
        <w:pStyle w:val="ListParagraph"/>
        <w:rPr>
          <w:rFonts w:ascii="Arial" w:hAnsi="Arial" w:cs="Arial"/>
        </w:rPr>
      </w:pPr>
      <w:r w:rsidRPr="00945A82">
        <w:rPr>
          <w:rFonts w:ascii="Arial" w:hAnsi="Arial" w:cs="Arial"/>
        </w:rPr>
        <w:t xml:space="preserve">Nama Proses </w:t>
      </w:r>
      <w:r>
        <w:rPr>
          <w:rFonts w:ascii="Arial" w:hAnsi="Arial" w:cs="Arial"/>
        </w:rPr>
        <w:tab/>
      </w:r>
      <w:r w:rsidRPr="00945A82">
        <w:rPr>
          <w:rFonts w:ascii="Arial" w:hAnsi="Arial" w:cs="Arial"/>
        </w:rPr>
        <w:t xml:space="preserve">: </w:t>
      </w:r>
      <w:r>
        <w:rPr>
          <w:rFonts w:ascii="Arial" w:hAnsi="Arial" w:cs="Arial"/>
        </w:rPr>
        <w:t>Pilih Metode</w:t>
      </w:r>
    </w:p>
    <w:p w:rsidR="00A105D4" w:rsidRPr="003272CD" w:rsidRDefault="00A105D4" w:rsidP="00A105D4">
      <w:pPr>
        <w:pStyle w:val="ListParagraph"/>
        <w:spacing w:after="160" w:line="259" w:lineRule="auto"/>
        <w:rPr>
          <w:rFonts w:ascii="Arial" w:hAnsi="Arial" w:cs="Arial"/>
        </w:rPr>
      </w:pPr>
      <w:r w:rsidRPr="004A76E3">
        <w:rPr>
          <w:rFonts w:ascii="Arial" w:hAnsi="Arial" w:cs="Arial"/>
        </w:rPr>
        <w:t xml:space="preserve">Sumber </w:t>
      </w:r>
      <w:r w:rsidRPr="004A76E3">
        <w:rPr>
          <w:rFonts w:ascii="Arial" w:hAnsi="Arial" w:cs="Arial"/>
        </w:rPr>
        <w:tab/>
      </w:r>
      <w:r>
        <w:rPr>
          <w:rFonts w:ascii="Arial" w:hAnsi="Arial" w:cs="Arial"/>
        </w:rPr>
        <w:t>: Proses 8</w:t>
      </w:r>
      <w:r w:rsidRPr="00761093">
        <w:rPr>
          <w:rFonts w:ascii="Arial" w:hAnsi="Arial" w:cs="Arial"/>
        </w:rPr>
        <w:t>.0 (Pilih Mata kuliah)</w:t>
      </w:r>
      <w:r>
        <w:rPr>
          <w:rFonts w:ascii="Arial" w:hAnsi="Arial" w:cs="Arial"/>
        </w:rPr>
        <w:t>, Mahasiswa</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Metode</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w:t>
      </w:r>
    </w:p>
    <w:p w:rsidR="00A105D4" w:rsidRDefault="00A105D4" w:rsidP="00A105D4">
      <w:pPr>
        <w:pStyle w:val="ListParagraph"/>
        <w:ind w:left="1440" w:hanging="720"/>
        <w:rPr>
          <w:rFonts w:ascii="Arial" w:hAnsi="Arial" w:cs="Arial"/>
        </w:rPr>
      </w:pPr>
      <w:r w:rsidRPr="007E2DE9">
        <w:rPr>
          <w:rFonts w:ascii="Arial" w:hAnsi="Arial" w:cs="Arial"/>
        </w:rPr>
        <w:t xml:space="preserve">Tujuan </w:t>
      </w:r>
      <w:r w:rsidRPr="007E2DE9">
        <w:rPr>
          <w:rFonts w:ascii="Arial" w:hAnsi="Arial" w:cs="Arial"/>
        </w:rPr>
        <w:tab/>
      </w:r>
      <w:r>
        <w:rPr>
          <w:rFonts w:ascii="Arial" w:hAnsi="Arial" w:cs="Arial"/>
        </w:rPr>
        <w:tab/>
      </w:r>
      <w:r w:rsidRPr="007E2DE9">
        <w:rPr>
          <w:rFonts w:ascii="Arial" w:hAnsi="Arial" w:cs="Arial"/>
        </w:rPr>
        <w:t xml:space="preserve">: </w:t>
      </w:r>
      <w:r>
        <w:rPr>
          <w:rFonts w:ascii="Arial" w:hAnsi="Arial" w:cs="Arial"/>
        </w:rPr>
        <w:t xml:space="preserve">proses 9.1 (Unduh Materi), proses 9.2 (mengerjakan kuis), proses 9.3 </w:t>
      </w:r>
    </w:p>
    <w:p w:rsidR="00A105D4" w:rsidRPr="003272CD" w:rsidRDefault="00A105D4" w:rsidP="00A105D4">
      <w:pPr>
        <w:pStyle w:val="ListParagraph"/>
        <w:ind w:left="1440" w:hanging="720"/>
        <w:rPr>
          <w:rFonts w:ascii="Arial" w:hAnsi="Arial" w:cs="Arial"/>
        </w:rPr>
      </w:pPr>
      <w:r>
        <w:rPr>
          <w:rFonts w:ascii="Arial" w:hAnsi="Arial" w:cs="Arial"/>
        </w:rPr>
        <w:t>(mengerjakan tugas)</w:t>
      </w:r>
    </w:p>
    <w:p w:rsidR="00A105D4" w:rsidRPr="00945A82" w:rsidRDefault="00A105D4" w:rsidP="00A105D4">
      <w:pPr>
        <w:pStyle w:val="ListParagraph"/>
        <w:rPr>
          <w:rFonts w:ascii="Arial" w:hAnsi="Arial" w:cs="Arial"/>
        </w:rPr>
      </w:pPr>
      <w:r w:rsidRPr="00945A82">
        <w:rPr>
          <w:rFonts w:ascii="Arial" w:hAnsi="Arial" w:cs="Arial"/>
        </w:rPr>
        <w:t>Deskripsi :</w:t>
      </w:r>
    </w:p>
    <w:p w:rsidR="00A105D4" w:rsidRDefault="00A105D4" w:rsidP="00A105D4">
      <w:pPr>
        <w:pStyle w:val="ListParagraph"/>
        <w:numPr>
          <w:ilvl w:val="0"/>
          <w:numId w:val="13"/>
        </w:numPr>
        <w:spacing w:after="160" w:line="259" w:lineRule="auto"/>
        <w:rPr>
          <w:rFonts w:ascii="Arial" w:hAnsi="Arial" w:cs="Arial"/>
        </w:rPr>
      </w:pPr>
      <w:r w:rsidRPr="00945A82">
        <w:rPr>
          <w:rFonts w:ascii="Arial" w:hAnsi="Arial" w:cs="Arial"/>
        </w:rPr>
        <w:t>Mahasiswa memilih metode yang ingin ikut serta.</w:t>
      </w:r>
    </w:p>
    <w:p w:rsidR="00A105D4" w:rsidRPr="00945A82" w:rsidRDefault="00A105D4" w:rsidP="00A105D4">
      <w:pPr>
        <w:pStyle w:val="ListParagraph"/>
        <w:numPr>
          <w:ilvl w:val="0"/>
          <w:numId w:val="13"/>
        </w:numPr>
        <w:spacing w:after="160" w:line="259" w:lineRule="auto"/>
        <w:rPr>
          <w:rFonts w:ascii="Arial" w:hAnsi="Arial" w:cs="Arial"/>
        </w:rPr>
      </w:pPr>
      <w:r>
        <w:rPr>
          <w:rFonts w:ascii="Arial" w:hAnsi="Arial" w:cs="Arial"/>
        </w:rPr>
        <w:t xml:space="preserve">Apabila mahasiswa ingin mengunduh materi, proses dilanjutkan ke proses 9.1 (Unduh Materi) </w:t>
      </w:r>
    </w:p>
    <w:p w:rsidR="00A105D4" w:rsidRPr="00945A82" w:rsidRDefault="00A105D4" w:rsidP="00A105D4">
      <w:pPr>
        <w:pStyle w:val="ListParagraph"/>
        <w:numPr>
          <w:ilvl w:val="0"/>
          <w:numId w:val="13"/>
        </w:numPr>
        <w:spacing w:after="160" w:line="259" w:lineRule="auto"/>
        <w:rPr>
          <w:rFonts w:ascii="Arial" w:hAnsi="Arial" w:cs="Arial"/>
        </w:rPr>
      </w:pPr>
      <w:r w:rsidRPr="00945A82">
        <w:rPr>
          <w:rFonts w:ascii="Arial" w:hAnsi="Arial" w:cs="Arial"/>
        </w:rPr>
        <w:t>Apabila mahasiswa memilih metode kuis, p</w:t>
      </w:r>
      <w:r>
        <w:rPr>
          <w:rFonts w:ascii="Arial" w:hAnsi="Arial" w:cs="Arial"/>
        </w:rPr>
        <w:t>roses dilanjutkan ke proses 9.2</w:t>
      </w:r>
      <w:r w:rsidRPr="00945A82">
        <w:rPr>
          <w:rFonts w:ascii="Arial" w:hAnsi="Arial" w:cs="Arial"/>
        </w:rPr>
        <w:t xml:space="preserve"> (mengerjakan kuis).</w:t>
      </w:r>
    </w:p>
    <w:p w:rsidR="00A105D4" w:rsidRPr="00945A82" w:rsidRDefault="00A105D4" w:rsidP="00A105D4">
      <w:pPr>
        <w:pStyle w:val="ListParagraph"/>
        <w:numPr>
          <w:ilvl w:val="0"/>
          <w:numId w:val="13"/>
        </w:numPr>
        <w:spacing w:after="160" w:line="259" w:lineRule="auto"/>
        <w:rPr>
          <w:rFonts w:ascii="Arial" w:hAnsi="Arial" w:cs="Arial"/>
        </w:rPr>
      </w:pPr>
      <w:r w:rsidRPr="00945A82">
        <w:rPr>
          <w:rFonts w:ascii="Arial" w:hAnsi="Arial" w:cs="Arial"/>
        </w:rPr>
        <w:t>Apabila mahasiswa memilih metode tugas, p</w:t>
      </w:r>
      <w:r>
        <w:rPr>
          <w:rFonts w:ascii="Arial" w:hAnsi="Arial" w:cs="Arial"/>
        </w:rPr>
        <w:t>roses dilanjutkan ke proses 9.3</w:t>
      </w:r>
      <w:r w:rsidRPr="00945A82">
        <w:rPr>
          <w:rFonts w:ascii="Arial" w:hAnsi="Arial" w:cs="Arial"/>
        </w:rPr>
        <w:t xml:space="preserve"> (mengerjakan tugas).</w:t>
      </w:r>
    </w:p>
    <w:p w:rsidR="00A105D4" w:rsidRDefault="00A105D4" w:rsidP="00A105D4">
      <w:pPr>
        <w:pStyle w:val="ListParagraph"/>
        <w:numPr>
          <w:ilvl w:val="0"/>
          <w:numId w:val="8"/>
        </w:numPr>
        <w:spacing w:after="160" w:line="259" w:lineRule="auto"/>
        <w:rPr>
          <w:rFonts w:ascii="Arial" w:hAnsi="Arial" w:cs="Arial"/>
        </w:rPr>
      </w:pPr>
      <w:r>
        <w:rPr>
          <w:rFonts w:ascii="Arial" w:hAnsi="Arial" w:cs="Arial"/>
        </w:rPr>
        <w:t>Proses 9.1</w:t>
      </w:r>
    </w:p>
    <w:p w:rsidR="00A105D4" w:rsidRDefault="00A105D4" w:rsidP="00A105D4">
      <w:pPr>
        <w:pStyle w:val="ListParagraph"/>
        <w:spacing w:after="160" w:line="259" w:lineRule="auto"/>
        <w:rPr>
          <w:rFonts w:ascii="Arial" w:hAnsi="Arial" w:cs="Arial"/>
        </w:rPr>
      </w:pPr>
      <w:r>
        <w:rPr>
          <w:rFonts w:ascii="Arial" w:hAnsi="Arial" w:cs="Arial"/>
        </w:rPr>
        <w:t xml:space="preserve">Nama Proses </w:t>
      </w:r>
      <w:r>
        <w:rPr>
          <w:rFonts w:ascii="Arial" w:hAnsi="Arial" w:cs="Arial"/>
        </w:rPr>
        <w:tab/>
        <w:t>: Unduh Materi</w:t>
      </w:r>
    </w:p>
    <w:p w:rsidR="00A105D4" w:rsidRPr="004A76E3" w:rsidRDefault="00A105D4" w:rsidP="00A105D4">
      <w:pPr>
        <w:pStyle w:val="ListParagraph"/>
        <w:rPr>
          <w:rFonts w:ascii="Arial" w:hAnsi="Arial" w:cs="Arial"/>
        </w:rPr>
      </w:pPr>
      <w:r w:rsidRPr="004A76E3">
        <w:rPr>
          <w:rFonts w:ascii="Arial" w:hAnsi="Arial" w:cs="Arial"/>
        </w:rPr>
        <w:t xml:space="preserve">Sumber </w:t>
      </w:r>
      <w:r w:rsidRPr="004A76E3">
        <w:rPr>
          <w:rFonts w:ascii="Arial" w:hAnsi="Arial" w:cs="Arial"/>
        </w:rPr>
        <w:tab/>
        <w:t xml:space="preserve">: </w:t>
      </w:r>
      <w:r>
        <w:rPr>
          <w:rFonts w:ascii="Arial" w:hAnsi="Arial" w:cs="Arial"/>
        </w:rPr>
        <w:t>Proses 9.0</w:t>
      </w:r>
      <w:r w:rsidRPr="00945A82">
        <w:rPr>
          <w:rFonts w:ascii="Arial" w:hAnsi="Arial" w:cs="Arial"/>
        </w:rPr>
        <w:t xml:space="preserve"> (Pilih Metode belajar)</w:t>
      </w:r>
      <w:r>
        <w:rPr>
          <w:rFonts w:ascii="Arial" w:hAnsi="Arial" w:cs="Arial"/>
        </w:rPr>
        <w:t>, Materi.db</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Materi</w:t>
      </w:r>
    </w:p>
    <w:p w:rsidR="00A105D4" w:rsidRPr="003272CD" w:rsidRDefault="00A105D4" w:rsidP="00A105D4">
      <w:pPr>
        <w:pStyle w:val="ListParagraph"/>
        <w:rPr>
          <w:rFonts w:ascii="Arial" w:hAnsi="Arial" w:cs="Arial"/>
        </w:rPr>
      </w:pPr>
      <w:r w:rsidRPr="007E2DE9">
        <w:rPr>
          <w:rFonts w:ascii="Arial" w:hAnsi="Arial" w:cs="Arial"/>
        </w:rPr>
        <w:t xml:space="preserve">Tujuan </w:t>
      </w:r>
      <w:r w:rsidRPr="007E2DE9">
        <w:rPr>
          <w:rFonts w:ascii="Arial" w:hAnsi="Arial" w:cs="Arial"/>
        </w:rPr>
        <w:tab/>
      </w:r>
      <w:r>
        <w:rPr>
          <w:rFonts w:ascii="Arial" w:hAnsi="Arial" w:cs="Arial"/>
        </w:rPr>
        <w:tab/>
      </w:r>
      <w:r w:rsidRPr="007E2DE9">
        <w:rPr>
          <w:rFonts w:ascii="Arial" w:hAnsi="Arial" w:cs="Arial"/>
        </w:rPr>
        <w:t xml:space="preserve">: </w:t>
      </w:r>
      <w:r>
        <w:rPr>
          <w:rFonts w:ascii="Arial" w:hAnsi="Arial" w:cs="Arial"/>
        </w:rPr>
        <w:t>Mahasiswa</w:t>
      </w:r>
    </w:p>
    <w:p w:rsidR="00A105D4" w:rsidRDefault="00A105D4" w:rsidP="00A105D4">
      <w:pPr>
        <w:pStyle w:val="ListParagraph"/>
        <w:spacing w:after="160" w:line="259" w:lineRule="auto"/>
        <w:rPr>
          <w:rFonts w:ascii="Arial" w:hAnsi="Arial" w:cs="Arial"/>
        </w:rPr>
      </w:pPr>
      <w:r>
        <w:rPr>
          <w:rFonts w:ascii="Arial" w:hAnsi="Arial" w:cs="Arial"/>
        </w:rPr>
        <w:t>Deskripsi :</w:t>
      </w:r>
    </w:p>
    <w:p w:rsidR="00A105D4" w:rsidRPr="005609F8" w:rsidRDefault="00A105D4" w:rsidP="00A105D4">
      <w:pPr>
        <w:pStyle w:val="ListParagraph"/>
        <w:numPr>
          <w:ilvl w:val="0"/>
          <w:numId w:val="33"/>
        </w:numPr>
        <w:spacing w:after="160" w:line="259" w:lineRule="auto"/>
        <w:rPr>
          <w:rFonts w:ascii="Arial" w:hAnsi="Arial" w:cs="Arial"/>
        </w:rPr>
      </w:pPr>
      <w:r>
        <w:rPr>
          <w:rFonts w:ascii="Arial" w:hAnsi="Arial" w:cs="Arial"/>
        </w:rPr>
        <w:t>Mahasiswa dapat melihat dan mengunduh materi yang diupload oleh dosen dari database materi.db</w:t>
      </w:r>
    </w:p>
    <w:p w:rsidR="00A105D4" w:rsidRPr="00BE3A4E" w:rsidRDefault="00A105D4" w:rsidP="00A105D4">
      <w:pPr>
        <w:pStyle w:val="ListParagraph"/>
        <w:numPr>
          <w:ilvl w:val="0"/>
          <w:numId w:val="8"/>
        </w:numPr>
        <w:spacing w:after="160" w:line="259" w:lineRule="auto"/>
        <w:rPr>
          <w:rFonts w:ascii="Arial" w:hAnsi="Arial" w:cs="Arial"/>
        </w:rPr>
      </w:pPr>
      <w:r>
        <w:rPr>
          <w:rFonts w:ascii="Arial" w:hAnsi="Arial" w:cs="Arial"/>
        </w:rPr>
        <w:t>Proses 9.2</w:t>
      </w:r>
    </w:p>
    <w:p w:rsidR="00A105D4" w:rsidRDefault="00A105D4" w:rsidP="00A105D4">
      <w:pPr>
        <w:pStyle w:val="ListParagraph"/>
        <w:rPr>
          <w:rFonts w:ascii="Arial" w:hAnsi="Arial" w:cs="Arial"/>
        </w:rPr>
      </w:pPr>
      <w:r w:rsidRPr="00BE3A4E">
        <w:rPr>
          <w:rFonts w:ascii="Arial" w:hAnsi="Arial" w:cs="Arial"/>
        </w:rPr>
        <w:t xml:space="preserve">Nama Proses </w:t>
      </w:r>
      <w:r>
        <w:rPr>
          <w:rFonts w:ascii="Arial" w:hAnsi="Arial" w:cs="Arial"/>
        </w:rPr>
        <w:tab/>
      </w:r>
      <w:r w:rsidRPr="00BE3A4E">
        <w:rPr>
          <w:rFonts w:ascii="Arial" w:hAnsi="Arial" w:cs="Arial"/>
        </w:rPr>
        <w:t>: Mengerjakan Kuis</w:t>
      </w:r>
    </w:p>
    <w:p w:rsidR="00A105D4" w:rsidRPr="004A76E3" w:rsidRDefault="00A105D4" w:rsidP="00A105D4">
      <w:pPr>
        <w:pStyle w:val="ListParagraph"/>
        <w:rPr>
          <w:rFonts w:ascii="Arial" w:hAnsi="Arial" w:cs="Arial"/>
        </w:rPr>
      </w:pPr>
      <w:r w:rsidRPr="004A76E3">
        <w:rPr>
          <w:rFonts w:ascii="Arial" w:hAnsi="Arial" w:cs="Arial"/>
        </w:rPr>
        <w:t xml:space="preserve">Sumber </w:t>
      </w:r>
      <w:r w:rsidRPr="004A76E3">
        <w:rPr>
          <w:rFonts w:ascii="Arial" w:hAnsi="Arial" w:cs="Arial"/>
        </w:rPr>
        <w:tab/>
        <w:t xml:space="preserve">: </w:t>
      </w:r>
      <w:r>
        <w:rPr>
          <w:rFonts w:ascii="Arial" w:hAnsi="Arial" w:cs="Arial"/>
        </w:rPr>
        <w:t>Proses 9.0</w:t>
      </w:r>
      <w:r w:rsidRPr="00945A82">
        <w:rPr>
          <w:rFonts w:ascii="Arial" w:hAnsi="Arial" w:cs="Arial"/>
        </w:rPr>
        <w:t xml:space="preserve"> (Pilih Metode belajar)</w:t>
      </w:r>
      <w:r>
        <w:rPr>
          <w:rFonts w:ascii="Arial" w:hAnsi="Arial" w:cs="Arial"/>
        </w:rPr>
        <w:t>, BankSoal.db</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Jawaban</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Jawaban</w:t>
      </w:r>
    </w:p>
    <w:p w:rsidR="00A105D4" w:rsidRPr="003272CD" w:rsidRDefault="00A105D4" w:rsidP="00A105D4">
      <w:pPr>
        <w:pStyle w:val="ListParagraph"/>
        <w:rPr>
          <w:rFonts w:ascii="Arial" w:hAnsi="Arial" w:cs="Arial"/>
        </w:rPr>
      </w:pPr>
      <w:r w:rsidRPr="007E2DE9">
        <w:rPr>
          <w:rFonts w:ascii="Arial" w:hAnsi="Arial" w:cs="Arial"/>
        </w:rPr>
        <w:t xml:space="preserve">Tujuan </w:t>
      </w:r>
      <w:r w:rsidRPr="007E2DE9">
        <w:rPr>
          <w:rFonts w:ascii="Arial" w:hAnsi="Arial" w:cs="Arial"/>
        </w:rPr>
        <w:tab/>
      </w:r>
      <w:r>
        <w:rPr>
          <w:rFonts w:ascii="Arial" w:hAnsi="Arial" w:cs="Arial"/>
        </w:rPr>
        <w:tab/>
      </w:r>
      <w:r w:rsidRPr="007E2DE9">
        <w:rPr>
          <w:rFonts w:ascii="Arial" w:hAnsi="Arial" w:cs="Arial"/>
        </w:rPr>
        <w:t xml:space="preserve">: </w:t>
      </w:r>
      <w:r>
        <w:rPr>
          <w:rFonts w:ascii="Arial" w:hAnsi="Arial" w:cs="Arial"/>
        </w:rPr>
        <w:t>Jawaban.db</w:t>
      </w:r>
    </w:p>
    <w:p w:rsidR="00A105D4" w:rsidRPr="00BE3A4E" w:rsidRDefault="00A105D4" w:rsidP="00A105D4">
      <w:pPr>
        <w:pStyle w:val="ListParagraph"/>
        <w:rPr>
          <w:rFonts w:ascii="Arial" w:hAnsi="Arial" w:cs="Arial"/>
        </w:rPr>
      </w:pPr>
      <w:r w:rsidRPr="00BE3A4E">
        <w:rPr>
          <w:rFonts w:ascii="Arial" w:hAnsi="Arial" w:cs="Arial"/>
        </w:rPr>
        <w:t xml:space="preserve">Deskripsi : </w:t>
      </w:r>
    </w:p>
    <w:p w:rsidR="00A105D4" w:rsidRPr="00BE3A4E" w:rsidRDefault="00A105D4" w:rsidP="00A105D4">
      <w:pPr>
        <w:pStyle w:val="ListParagraph"/>
        <w:numPr>
          <w:ilvl w:val="0"/>
          <w:numId w:val="14"/>
        </w:numPr>
        <w:spacing w:after="160" w:line="259" w:lineRule="auto"/>
        <w:rPr>
          <w:rFonts w:ascii="Arial" w:hAnsi="Arial" w:cs="Arial"/>
        </w:rPr>
      </w:pPr>
      <w:r w:rsidRPr="00BE3A4E">
        <w:rPr>
          <w:rFonts w:ascii="Arial" w:hAnsi="Arial" w:cs="Arial"/>
        </w:rPr>
        <w:t>Mahasiswa mengerjakan kuis dengan waktu yang sudah ditentukan.</w:t>
      </w:r>
    </w:p>
    <w:p w:rsidR="00A105D4" w:rsidRPr="00BE3A4E" w:rsidRDefault="00A105D4" w:rsidP="00A105D4">
      <w:pPr>
        <w:pStyle w:val="ListParagraph"/>
        <w:numPr>
          <w:ilvl w:val="0"/>
          <w:numId w:val="14"/>
        </w:numPr>
        <w:spacing w:after="160" w:line="259" w:lineRule="auto"/>
        <w:rPr>
          <w:rFonts w:ascii="Arial" w:hAnsi="Arial" w:cs="Arial"/>
        </w:rPr>
      </w:pPr>
      <w:r w:rsidRPr="00BE3A4E">
        <w:rPr>
          <w:rFonts w:ascii="Arial" w:hAnsi="Arial" w:cs="Arial"/>
        </w:rPr>
        <w:t>Jawaban dari mahasiswa disimpan di database jawab.db.</w:t>
      </w:r>
    </w:p>
    <w:p w:rsidR="00A105D4" w:rsidRPr="00BE3A4E" w:rsidRDefault="00A105D4" w:rsidP="00A105D4">
      <w:pPr>
        <w:pStyle w:val="ListParagraph"/>
        <w:numPr>
          <w:ilvl w:val="0"/>
          <w:numId w:val="8"/>
        </w:numPr>
        <w:spacing w:after="160" w:line="259" w:lineRule="auto"/>
        <w:rPr>
          <w:rFonts w:ascii="Arial" w:hAnsi="Arial" w:cs="Arial"/>
        </w:rPr>
      </w:pPr>
      <w:r>
        <w:rPr>
          <w:rFonts w:ascii="Arial" w:hAnsi="Arial" w:cs="Arial"/>
        </w:rPr>
        <w:t>Proses 9.3</w:t>
      </w:r>
    </w:p>
    <w:p w:rsidR="00A105D4" w:rsidRDefault="00A105D4" w:rsidP="00A105D4">
      <w:pPr>
        <w:pStyle w:val="ListParagraph"/>
        <w:rPr>
          <w:rFonts w:ascii="Arial" w:hAnsi="Arial" w:cs="Arial"/>
        </w:rPr>
      </w:pPr>
      <w:r w:rsidRPr="00BE3A4E">
        <w:rPr>
          <w:rFonts w:ascii="Arial" w:hAnsi="Arial" w:cs="Arial"/>
        </w:rPr>
        <w:t xml:space="preserve">Nama Proses </w:t>
      </w:r>
      <w:r>
        <w:rPr>
          <w:rFonts w:ascii="Arial" w:hAnsi="Arial" w:cs="Arial"/>
        </w:rPr>
        <w:tab/>
      </w:r>
      <w:r w:rsidRPr="00BE3A4E">
        <w:rPr>
          <w:rFonts w:ascii="Arial" w:hAnsi="Arial" w:cs="Arial"/>
        </w:rPr>
        <w:t>: Mengerjakan Tugas</w:t>
      </w:r>
    </w:p>
    <w:p w:rsidR="00A105D4" w:rsidRPr="004A76E3" w:rsidRDefault="00A105D4" w:rsidP="00A105D4">
      <w:pPr>
        <w:pStyle w:val="ListParagraph"/>
        <w:rPr>
          <w:rFonts w:ascii="Arial" w:hAnsi="Arial" w:cs="Arial"/>
        </w:rPr>
      </w:pPr>
      <w:r w:rsidRPr="004A76E3">
        <w:rPr>
          <w:rFonts w:ascii="Arial" w:hAnsi="Arial" w:cs="Arial"/>
        </w:rPr>
        <w:t xml:space="preserve">Sumber </w:t>
      </w:r>
      <w:r w:rsidRPr="004A76E3">
        <w:rPr>
          <w:rFonts w:ascii="Arial" w:hAnsi="Arial" w:cs="Arial"/>
        </w:rPr>
        <w:tab/>
        <w:t xml:space="preserve">: </w:t>
      </w:r>
      <w:r>
        <w:rPr>
          <w:rFonts w:ascii="Arial" w:hAnsi="Arial" w:cs="Arial"/>
        </w:rPr>
        <w:t>Proses 9.0</w:t>
      </w:r>
      <w:r w:rsidRPr="00945A82">
        <w:rPr>
          <w:rFonts w:ascii="Arial" w:hAnsi="Arial" w:cs="Arial"/>
        </w:rPr>
        <w:t xml:space="preserve"> (Pilih Metode belajar)</w:t>
      </w:r>
      <w:r>
        <w:rPr>
          <w:rFonts w:ascii="Arial" w:hAnsi="Arial" w:cs="Arial"/>
        </w:rPr>
        <w:t>, BankSoal.db</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Jawaban</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Jawaban</w:t>
      </w:r>
    </w:p>
    <w:p w:rsidR="00A105D4" w:rsidRPr="003272CD" w:rsidRDefault="00A105D4" w:rsidP="00A105D4">
      <w:pPr>
        <w:pStyle w:val="ListParagraph"/>
        <w:rPr>
          <w:rFonts w:ascii="Arial" w:hAnsi="Arial" w:cs="Arial"/>
        </w:rPr>
      </w:pPr>
      <w:r w:rsidRPr="007E2DE9">
        <w:rPr>
          <w:rFonts w:ascii="Arial" w:hAnsi="Arial" w:cs="Arial"/>
        </w:rPr>
        <w:t xml:space="preserve">Tujuan </w:t>
      </w:r>
      <w:r w:rsidRPr="007E2DE9">
        <w:rPr>
          <w:rFonts w:ascii="Arial" w:hAnsi="Arial" w:cs="Arial"/>
        </w:rPr>
        <w:tab/>
      </w:r>
      <w:r>
        <w:rPr>
          <w:rFonts w:ascii="Arial" w:hAnsi="Arial" w:cs="Arial"/>
        </w:rPr>
        <w:tab/>
      </w:r>
      <w:r w:rsidRPr="007E2DE9">
        <w:rPr>
          <w:rFonts w:ascii="Arial" w:hAnsi="Arial" w:cs="Arial"/>
        </w:rPr>
        <w:t xml:space="preserve">: </w:t>
      </w:r>
      <w:r>
        <w:rPr>
          <w:rFonts w:ascii="Arial" w:hAnsi="Arial" w:cs="Arial"/>
        </w:rPr>
        <w:t>Jawaban.db</w:t>
      </w:r>
    </w:p>
    <w:p w:rsidR="00A105D4" w:rsidRPr="00BE3A4E" w:rsidRDefault="00A105D4" w:rsidP="00A105D4">
      <w:pPr>
        <w:pStyle w:val="ListParagraph"/>
        <w:rPr>
          <w:rFonts w:ascii="Arial" w:hAnsi="Arial" w:cs="Arial"/>
        </w:rPr>
      </w:pPr>
      <w:r w:rsidRPr="00BE3A4E">
        <w:rPr>
          <w:rFonts w:ascii="Arial" w:hAnsi="Arial" w:cs="Arial"/>
        </w:rPr>
        <w:t>Deskripsi :</w:t>
      </w:r>
    </w:p>
    <w:p w:rsidR="00A105D4" w:rsidRPr="00BE3A4E" w:rsidRDefault="00A105D4" w:rsidP="00A105D4">
      <w:pPr>
        <w:pStyle w:val="ListParagraph"/>
        <w:numPr>
          <w:ilvl w:val="0"/>
          <w:numId w:val="15"/>
        </w:numPr>
        <w:spacing w:after="160" w:line="259" w:lineRule="auto"/>
        <w:rPr>
          <w:rFonts w:ascii="Arial" w:hAnsi="Arial" w:cs="Arial"/>
        </w:rPr>
      </w:pPr>
      <w:r w:rsidRPr="00BE3A4E">
        <w:rPr>
          <w:rFonts w:ascii="Arial" w:hAnsi="Arial" w:cs="Arial"/>
        </w:rPr>
        <w:t>Mahasiswa mengerjakan Tugas dengan waktu yang sudah ditentukan.</w:t>
      </w:r>
    </w:p>
    <w:p w:rsidR="00A105D4" w:rsidRPr="00BE3A4E" w:rsidRDefault="00A105D4" w:rsidP="00A105D4">
      <w:pPr>
        <w:pStyle w:val="ListParagraph"/>
        <w:numPr>
          <w:ilvl w:val="0"/>
          <w:numId w:val="15"/>
        </w:numPr>
        <w:spacing w:after="160" w:line="259" w:lineRule="auto"/>
        <w:rPr>
          <w:rFonts w:ascii="Arial" w:hAnsi="Arial" w:cs="Arial"/>
        </w:rPr>
      </w:pPr>
      <w:r w:rsidRPr="00BE3A4E">
        <w:rPr>
          <w:rFonts w:ascii="Arial" w:hAnsi="Arial" w:cs="Arial"/>
        </w:rPr>
        <w:t>Jawaban dari mahasiswa disimpan di database jawab.db.</w:t>
      </w:r>
    </w:p>
    <w:p w:rsidR="00A105D4" w:rsidRPr="00BE3A4E" w:rsidRDefault="00A105D4" w:rsidP="00A105D4">
      <w:pPr>
        <w:pStyle w:val="ListParagraph"/>
        <w:numPr>
          <w:ilvl w:val="0"/>
          <w:numId w:val="8"/>
        </w:numPr>
        <w:spacing w:after="160" w:line="259" w:lineRule="auto"/>
        <w:rPr>
          <w:rFonts w:ascii="Arial" w:hAnsi="Arial" w:cs="Arial"/>
        </w:rPr>
      </w:pPr>
      <w:r>
        <w:rPr>
          <w:rFonts w:ascii="Arial" w:hAnsi="Arial" w:cs="Arial"/>
        </w:rPr>
        <w:t>Proses 10</w:t>
      </w:r>
      <w:r w:rsidRPr="00BE3A4E">
        <w:rPr>
          <w:rFonts w:ascii="Arial" w:hAnsi="Arial" w:cs="Arial"/>
        </w:rPr>
        <w:t>.0</w:t>
      </w:r>
    </w:p>
    <w:p w:rsidR="00A105D4" w:rsidRDefault="00A105D4" w:rsidP="00A105D4">
      <w:pPr>
        <w:pStyle w:val="ListParagraph"/>
        <w:rPr>
          <w:rFonts w:ascii="Arial" w:hAnsi="Arial" w:cs="Arial"/>
        </w:rPr>
      </w:pPr>
      <w:r w:rsidRPr="00BE3A4E">
        <w:rPr>
          <w:rFonts w:ascii="Arial" w:hAnsi="Arial" w:cs="Arial"/>
        </w:rPr>
        <w:t xml:space="preserve">Nama Proses : Menampilkan Hasil </w:t>
      </w:r>
    </w:p>
    <w:p w:rsidR="00A105D4" w:rsidRPr="004A76E3" w:rsidRDefault="00A105D4" w:rsidP="00A105D4">
      <w:pPr>
        <w:pStyle w:val="ListParagraph"/>
        <w:rPr>
          <w:rFonts w:ascii="Arial" w:hAnsi="Arial" w:cs="Arial"/>
        </w:rPr>
      </w:pPr>
      <w:r w:rsidRPr="004A76E3">
        <w:rPr>
          <w:rFonts w:ascii="Arial" w:hAnsi="Arial" w:cs="Arial"/>
        </w:rPr>
        <w:t xml:space="preserve">Sumber </w:t>
      </w:r>
      <w:r w:rsidRPr="004A76E3">
        <w:rPr>
          <w:rFonts w:ascii="Arial" w:hAnsi="Arial" w:cs="Arial"/>
        </w:rPr>
        <w:tab/>
        <w:t xml:space="preserve">: </w:t>
      </w:r>
      <w:r>
        <w:rPr>
          <w:rFonts w:ascii="Arial" w:hAnsi="Arial" w:cs="Arial"/>
        </w:rPr>
        <w:t>Jawaban.db, BankSoal.db</w:t>
      </w:r>
    </w:p>
    <w:p w:rsidR="00A105D4" w:rsidRDefault="00A105D4" w:rsidP="00A105D4">
      <w:pPr>
        <w:pStyle w:val="ListParagraph"/>
        <w:rPr>
          <w:rFonts w:ascii="Arial" w:hAnsi="Arial" w:cs="Arial"/>
        </w:rPr>
      </w:pPr>
      <w:r>
        <w:rPr>
          <w:rFonts w:ascii="Arial" w:hAnsi="Arial" w:cs="Arial"/>
        </w:rPr>
        <w:t xml:space="preserve">Input </w:t>
      </w:r>
      <w:r>
        <w:rPr>
          <w:rFonts w:ascii="Arial" w:hAnsi="Arial" w:cs="Arial"/>
        </w:rPr>
        <w:tab/>
      </w:r>
      <w:r>
        <w:rPr>
          <w:rFonts w:ascii="Arial" w:hAnsi="Arial" w:cs="Arial"/>
        </w:rPr>
        <w:tab/>
        <w:t>: Jawaban, Soal &amp; Kunci</w:t>
      </w:r>
    </w:p>
    <w:p w:rsidR="00A105D4" w:rsidRDefault="00A105D4" w:rsidP="00A105D4">
      <w:pPr>
        <w:pStyle w:val="ListParagraph"/>
        <w:rPr>
          <w:rFonts w:ascii="Arial" w:hAnsi="Arial" w:cs="Arial"/>
        </w:rPr>
      </w:pPr>
      <w:r>
        <w:rPr>
          <w:rFonts w:ascii="Arial" w:hAnsi="Arial" w:cs="Arial"/>
        </w:rPr>
        <w:t xml:space="preserve">Output </w:t>
      </w:r>
      <w:r>
        <w:rPr>
          <w:rFonts w:ascii="Arial" w:hAnsi="Arial" w:cs="Arial"/>
        </w:rPr>
        <w:tab/>
      </w:r>
      <w:r>
        <w:rPr>
          <w:rFonts w:ascii="Arial" w:hAnsi="Arial" w:cs="Arial"/>
        </w:rPr>
        <w:tab/>
        <w:t>: Nilai</w:t>
      </w:r>
    </w:p>
    <w:p w:rsidR="00A105D4" w:rsidRPr="003272CD" w:rsidRDefault="00A105D4" w:rsidP="00A105D4">
      <w:pPr>
        <w:pStyle w:val="ListParagraph"/>
        <w:rPr>
          <w:rFonts w:ascii="Arial" w:hAnsi="Arial" w:cs="Arial"/>
        </w:rPr>
      </w:pPr>
      <w:r w:rsidRPr="007E2DE9">
        <w:rPr>
          <w:rFonts w:ascii="Arial" w:hAnsi="Arial" w:cs="Arial"/>
        </w:rPr>
        <w:t xml:space="preserve">Tujuan </w:t>
      </w:r>
      <w:r w:rsidRPr="007E2DE9">
        <w:rPr>
          <w:rFonts w:ascii="Arial" w:hAnsi="Arial" w:cs="Arial"/>
        </w:rPr>
        <w:tab/>
      </w:r>
      <w:r>
        <w:rPr>
          <w:rFonts w:ascii="Arial" w:hAnsi="Arial" w:cs="Arial"/>
        </w:rPr>
        <w:tab/>
      </w:r>
      <w:r w:rsidRPr="007E2DE9">
        <w:rPr>
          <w:rFonts w:ascii="Arial" w:hAnsi="Arial" w:cs="Arial"/>
        </w:rPr>
        <w:t xml:space="preserve">: </w:t>
      </w:r>
      <w:r>
        <w:rPr>
          <w:rFonts w:ascii="Arial" w:hAnsi="Arial" w:cs="Arial"/>
        </w:rPr>
        <w:t>Mahasiswa, Dosen, Admin</w:t>
      </w:r>
    </w:p>
    <w:p w:rsidR="00A105D4" w:rsidRPr="00BE3A4E" w:rsidRDefault="00A105D4" w:rsidP="00A105D4">
      <w:pPr>
        <w:pStyle w:val="ListParagraph"/>
        <w:rPr>
          <w:rFonts w:ascii="Arial" w:hAnsi="Arial" w:cs="Arial"/>
        </w:rPr>
      </w:pPr>
      <w:r w:rsidRPr="00BE3A4E">
        <w:rPr>
          <w:rFonts w:ascii="Arial" w:hAnsi="Arial" w:cs="Arial"/>
        </w:rPr>
        <w:t>Deskripsi :</w:t>
      </w:r>
    </w:p>
    <w:p w:rsidR="00A105D4" w:rsidRPr="00BE3A4E" w:rsidRDefault="00A105D4" w:rsidP="00A105D4">
      <w:pPr>
        <w:pStyle w:val="ListParagraph"/>
        <w:numPr>
          <w:ilvl w:val="0"/>
          <w:numId w:val="16"/>
        </w:numPr>
        <w:spacing w:after="160" w:line="259" w:lineRule="auto"/>
        <w:rPr>
          <w:rFonts w:ascii="Arial" w:hAnsi="Arial" w:cs="Arial"/>
        </w:rPr>
      </w:pPr>
      <w:r w:rsidRPr="00BE3A4E">
        <w:rPr>
          <w:rFonts w:ascii="Arial" w:hAnsi="Arial" w:cs="Arial"/>
        </w:rPr>
        <w:t>Jawaban dari mahasiswa dan kunci jawaban dosen disamakan</w:t>
      </w:r>
    </w:p>
    <w:p w:rsidR="00A105D4" w:rsidRDefault="00A105D4" w:rsidP="00A105D4">
      <w:pPr>
        <w:pStyle w:val="ListParagraph"/>
        <w:numPr>
          <w:ilvl w:val="0"/>
          <w:numId w:val="16"/>
        </w:numPr>
        <w:spacing w:after="160" w:line="259" w:lineRule="auto"/>
        <w:rPr>
          <w:rFonts w:ascii="Arial" w:hAnsi="Arial" w:cs="Arial"/>
        </w:rPr>
      </w:pPr>
      <w:r w:rsidRPr="00BE3A4E">
        <w:rPr>
          <w:rFonts w:ascii="Arial" w:hAnsi="Arial" w:cs="Arial"/>
        </w:rPr>
        <w:t>Nilai dihasilkan dari hasil menyamakan jawaban dari mahasiswa dan kunci jawaban dari dosen yang diambil dari database jawab.db (jawaban mahasiswa) dan database soal&amp;kunci.db (soal dan kunci jawaban dosen)</w:t>
      </w:r>
    </w:p>
    <w:p w:rsidR="00A105D4" w:rsidRPr="00A105D4" w:rsidRDefault="00A105D4" w:rsidP="00A105D4">
      <w:pPr>
        <w:pStyle w:val="ListParagraph"/>
        <w:numPr>
          <w:ilvl w:val="0"/>
          <w:numId w:val="16"/>
        </w:numPr>
        <w:spacing w:after="160" w:line="259" w:lineRule="auto"/>
        <w:rPr>
          <w:rFonts w:ascii="Arial" w:hAnsi="Arial" w:cs="Arial"/>
        </w:rPr>
      </w:pPr>
      <w:r w:rsidRPr="00A105D4">
        <w:rPr>
          <w:rFonts w:ascii="Arial" w:hAnsi="Arial" w:cs="Arial"/>
        </w:rPr>
        <w:t>Nilai akan ditampilkan di user mahasiswa dan user dosen</w:t>
      </w:r>
    </w:p>
    <w:p w:rsidR="00A105D4" w:rsidRDefault="00A105D4" w:rsidP="00A105D4">
      <w:pPr>
        <w:pStyle w:val="ListParagraph"/>
        <w:rPr>
          <w:rFonts w:ascii="Arial" w:hAnsi="Arial" w:cs="Arial"/>
        </w:rPr>
      </w:pPr>
    </w:p>
    <w:p w:rsidR="00A105D4" w:rsidRPr="00CB2738" w:rsidRDefault="00A105D4" w:rsidP="00A105D4">
      <w:pPr>
        <w:rPr>
          <w:rFonts w:ascii="Arial" w:hAnsi="Arial" w:cs="Arial"/>
        </w:rPr>
      </w:pPr>
    </w:p>
    <w:p w:rsidR="00945A82" w:rsidRPr="002F6519" w:rsidRDefault="00945A82" w:rsidP="00945A82">
      <w:pPr>
        <w:pStyle w:val="Heading2"/>
        <w:rPr>
          <w:rFonts w:cs="Arial"/>
        </w:rPr>
      </w:pPr>
      <w:bookmarkStart w:id="182" w:name="_Toc475557952"/>
      <w:r w:rsidRPr="00CB2738">
        <w:rPr>
          <w:rFonts w:cs="Arial"/>
        </w:rPr>
        <w:t>Kamus Data</w:t>
      </w:r>
      <w:bookmarkEnd w:id="182"/>
    </w:p>
    <w:p w:rsidR="00945A82" w:rsidRPr="00CB2738" w:rsidRDefault="00945A82" w:rsidP="00945A82">
      <w:pPr>
        <w:pStyle w:val="Heading3"/>
        <w:rPr>
          <w:rFonts w:cs="Arial"/>
        </w:rPr>
      </w:pPr>
      <w:bookmarkStart w:id="183" w:name="_Toc475557953"/>
      <w:r w:rsidRPr="00CB2738">
        <w:rPr>
          <w:rFonts w:cs="Arial"/>
        </w:rPr>
        <w:t>Kamus data</w:t>
      </w:r>
      <w:bookmarkEnd w:id="183"/>
    </w:p>
    <w:p w:rsidR="00945A82" w:rsidRPr="00CB2738" w:rsidRDefault="00945A82" w:rsidP="00945A82">
      <w:pPr>
        <w:rPr>
          <w:rFonts w:ascii="Arial" w:hAnsi="Arial" w:cs="Arial"/>
          <w:b/>
          <w:sz w:val="24"/>
          <w:szCs w:val="24"/>
        </w:rPr>
      </w:pPr>
    </w:p>
    <w:p w:rsidR="00A364A5" w:rsidRPr="002E1B71" w:rsidRDefault="00A364A5" w:rsidP="00A364A5">
      <w:pPr>
        <w:pStyle w:val="ListParagraph"/>
        <w:numPr>
          <w:ilvl w:val="0"/>
          <w:numId w:val="40"/>
        </w:numPr>
        <w:spacing w:after="160" w:line="259" w:lineRule="auto"/>
        <w:rPr>
          <w:rFonts w:ascii="Arial" w:hAnsi="Arial" w:cs="Arial"/>
        </w:rPr>
      </w:pPr>
      <w:r w:rsidRPr="002E1B71">
        <w:rPr>
          <w:rFonts w:ascii="Arial" w:hAnsi="Arial" w:cs="Arial"/>
        </w:rPr>
        <w:t xml:space="preserve">Nama </w:t>
      </w:r>
      <w:r w:rsidRPr="002E1B71">
        <w:rPr>
          <w:rFonts w:ascii="Arial" w:hAnsi="Arial" w:cs="Arial"/>
        </w:rPr>
        <w:tab/>
      </w:r>
      <w:r w:rsidRPr="002E1B71">
        <w:rPr>
          <w:rFonts w:ascii="Arial" w:hAnsi="Arial" w:cs="Arial"/>
        </w:rPr>
        <w:tab/>
        <w:t>: Identitas</w:t>
      </w:r>
    </w:p>
    <w:p w:rsidR="00A364A5" w:rsidRPr="002E1B71" w:rsidRDefault="00A364A5" w:rsidP="00A364A5">
      <w:pPr>
        <w:pStyle w:val="ListParagraph"/>
        <w:rPr>
          <w:rFonts w:ascii="Arial" w:hAnsi="Arial" w:cs="Arial"/>
        </w:rPr>
      </w:pPr>
      <w:r w:rsidRPr="002E1B71">
        <w:rPr>
          <w:rFonts w:ascii="Arial" w:hAnsi="Arial" w:cs="Arial"/>
        </w:rPr>
        <w:t xml:space="preserve">Dipakai ketika </w:t>
      </w:r>
      <w:r w:rsidRPr="002E1B71">
        <w:rPr>
          <w:rFonts w:ascii="Arial" w:hAnsi="Arial" w:cs="Arial"/>
        </w:rPr>
        <w:tab/>
        <w:t>: Ketika menginputkan data dosen dan data mahasiswa</w:t>
      </w:r>
    </w:p>
    <w:p w:rsidR="00A364A5" w:rsidRPr="002E1B71" w:rsidRDefault="00A364A5" w:rsidP="009A6E10">
      <w:pPr>
        <w:pStyle w:val="ListParagraph"/>
        <w:ind w:left="2160" w:hanging="1440"/>
        <w:rPr>
          <w:rFonts w:ascii="Arial" w:hAnsi="Arial" w:cs="Arial"/>
        </w:rPr>
      </w:pPr>
      <w:r w:rsidRPr="002E1B71">
        <w:rPr>
          <w:rFonts w:ascii="Arial" w:hAnsi="Arial" w:cs="Arial"/>
        </w:rPr>
        <w:t xml:space="preserve">Deskripsi </w:t>
      </w:r>
      <w:r w:rsidRPr="002E1B71">
        <w:rPr>
          <w:rFonts w:ascii="Arial" w:hAnsi="Arial" w:cs="Arial"/>
        </w:rPr>
        <w:tab/>
        <w:t xml:space="preserve">: Memasukkan NIM dan nama (untuk </w:t>
      </w:r>
      <w:r w:rsidR="009A6E10">
        <w:rPr>
          <w:rFonts w:ascii="Arial" w:hAnsi="Arial" w:cs="Arial"/>
        </w:rPr>
        <w:t>mahasiswa), NIK dan nama (untuk d</w:t>
      </w:r>
      <w:r w:rsidRPr="002E1B71">
        <w:rPr>
          <w:rFonts w:ascii="Arial" w:hAnsi="Arial" w:cs="Arial"/>
        </w:rPr>
        <w:t>osen)</w:t>
      </w:r>
    </w:p>
    <w:p w:rsidR="00A364A5" w:rsidRPr="002E1B71" w:rsidRDefault="00A364A5" w:rsidP="00A364A5">
      <w:pPr>
        <w:pStyle w:val="ListParagraph"/>
        <w:rPr>
          <w:rFonts w:ascii="Arial" w:hAnsi="Arial" w:cs="Arial"/>
        </w:rPr>
      </w:pPr>
      <w:r w:rsidRPr="002E1B71">
        <w:rPr>
          <w:rFonts w:ascii="Arial" w:hAnsi="Arial" w:cs="Arial"/>
        </w:rPr>
        <w:t xml:space="preserve">Struktur Data </w:t>
      </w:r>
      <w:r w:rsidRPr="002E1B71">
        <w:rPr>
          <w:rFonts w:ascii="Arial" w:hAnsi="Arial" w:cs="Arial"/>
        </w:rPr>
        <w:tab/>
        <w:t>: List</w:t>
      </w:r>
    </w:p>
    <w:p w:rsidR="00A364A5" w:rsidRPr="002E1B71" w:rsidRDefault="00A364A5" w:rsidP="00A364A5">
      <w:pPr>
        <w:pStyle w:val="ListParagraph"/>
        <w:rPr>
          <w:rFonts w:ascii="Arial" w:hAnsi="Arial" w:cs="Arial"/>
        </w:rPr>
      </w:pPr>
      <w:r w:rsidRPr="002E1B71">
        <w:rPr>
          <w:rFonts w:ascii="Arial" w:hAnsi="Arial" w:cs="Arial"/>
        </w:rPr>
        <w:t>Penjelasan</w:t>
      </w:r>
      <w:r w:rsidRPr="002E1B71">
        <w:rPr>
          <w:rFonts w:ascii="Arial" w:hAnsi="Arial" w:cs="Arial"/>
        </w:rPr>
        <w:tab/>
        <w:t>: Terdiri atas NIM + nama untuk mahasiswa, NIK + Nama untuk dosen</w:t>
      </w:r>
    </w:p>
    <w:p w:rsidR="00A364A5" w:rsidRPr="002E1B71" w:rsidRDefault="00A364A5" w:rsidP="00A364A5">
      <w:pPr>
        <w:pStyle w:val="ListParagraph"/>
        <w:numPr>
          <w:ilvl w:val="0"/>
          <w:numId w:val="40"/>
        </w:numPr>
        <w:spacing w:after="160" w:line="259" w:lineRule="auto"/>
        <w:rPr>
          <w:rFonts w:ascii="Arial" w:hAnsi="Arial" w:cs="Arial"/>
        </w:rPr>
      </w:pPr>
      <w:r w:rsidRPr="002E1B71">
        <w:rPr>
          <w:rFonts w:ascii="Arial" w:hAnsi="Arial" w:cs="Arial"/>
        </w:rPr>
        <w:t xml:space="preserve">Nama </w:t>
      </w:r>
      <w:r w:rsidRPr="002E1B71">
        <w:rPr>
          <w:rFonts w:ascii="Arial" w:hAnsi="Arial" w:cs="Arial"/>
        </w:rPr>
        <w:tab/>
      </w:r>
      <w:r w:rsidRPr="002E1B71">
        <w:rPr>
          <w:rFonts w:ascii="Arial" w:hAnsi="Arial" w:cs="Arial"/>
        </w:rPr>
        <w:tab/>
        <w:t>: Mata Kuliah</w:t>
      </w:r>
    </w:p>
    <w:p w:rsidR="00A364A5" w:rsidRPr="002E1B71" w:rsidRDefault="00A364A5" w:rsidP="00A364A5">
      <w:pPr>
        <w:pStyle w:val="ListParagraph"/>
        <w:rPr>
          <w:rFonts w:ascii="Arial" w:hAnsi="Arial" w:cs="Arial"/>
        </w:rPr>
      </w:pPr>
      <w:r w:rsidRPr="002E1B71">
        <w:rPr>
          <w:rFonts w:ascii="Arial" w:hAnsi="Arial" w:cs="Arial"/>
        </w:rPr>
        <w:t xml:space="preserve">Dipakai ketika </w:t>
      </w:r>
      <w:r w:rsidRPr="002E1B71">
        <w:rPr>
          <w:rFonts w:ascii="Arial" w:hAnsi="Arial" w:cs="Arial"/>
        </w:rPr>
        <w:tab/>
        <w:t>: Mahasiswa menginputkan mata kuliah</w:t>
      </w:r>
    </w:p>
    <w:p w:rsidR="00A364A5" w:rsidRPr="002E1B71" w:rsidRDefault="00A364A5" w:rsidP="00A364A5">
      <w:pPr>
        <w:pStyle w:val="ListParagraph"/>
        <w:rPr>
          <w:rFonts w:ascii="Arial" w:hAnsi="Arial" w:cs="Arial"/>
        </w:rPr>
      </w:pPr>
      <w:r w:rsidRPr="002E1B71">
        <w:rPr>
          <w:rFonts w:ascii="Arial" w:hAnsi="Arial" w:cs="Arial"/>
        </w:rPr>
        <w:t xml:space="preserve">Deskripsi </w:t>
      </w:r>
      <w:r w:rsidRPr="002E1B71">
        <w:rPr>
          <w:rFonts w:ascii="Arial" w:hAnsi="Arial" w:cs="Arial"/>
        </w:rPr>
        <w:tab/>
        <w:t>: Dipakai ketika mahasiswa menginputkan mata kuliah yang dipilih</w:t>
      </w:r>
    </w:p>
    <w:p w:rsidR="00A364A5" w:rsidRPr="002E1B71" w:rsidRDefault="00A364A5" w:rsidP="00A364A5">
      <w:pPr>
        <w:pStyle w:val="ListParagraph"/>
        <w:rPr>
          <w:rFonts w:ascii="Arial" w:hAnsi="Arial" w:cs="Arial"/>
        </w:rPr>
      </w:pPr>
      <w:r w:rsidRPr="002E1B71">
        <w:rPr>
          <w:rFonts w:ascii="Arial" w:hAnsi="Arial" w:cs="Arial"/>
        </w:rPr>
        <w:t xml:space="preserve">Struktur Data </w:t>
      </w:r>
      <w:r w:rsidRPr="002E1B71">
        <w:rPr>
          <w:rFonts w:ascii="Arial" w:hAnsi="Arial" w:cs="Arial"/>
        </w:rPr>
        <w:tab/>
        <w:t>: List</w:t>
      </w:r>
    </w:p>
    <w:p w:rsidR="00A364A5" w:rsidRPr="002E1B71" w:rsidRDefault="00A364A5" w:rsidP="00A364A5">
      <w:pPr>
        <w:pStyle w:val="ListParagraph"/>
        <w:rPr>
          <w:rFonts w:ascii="Arial" w:hAnsi="Arial" w:cs="Arial"/>
        </w:rPr>
      </w:pPr>
      <w:r w:rsidRPr="002E1B71">
        <w:rPr>
          <w:rFonts w:ascii="Arial" w:hAnsi="Arial" w:cs="Arial"/>
        </w:rPr>
        <w:t>Penjelasan</w:t>
      </w:r>
      <w:r w:rsidRPr="002E1B71">
        <w:rPr>
          <w:rFonts w:ascii="Arial" w:hAnsi="Arial" w:cs="Arial"/>
        </w:rPr>
        <w:tab/>
        <w:t>: Berupa contoh mata kuliah : [APPL], [MatDis]</w:t>
      </w:r>
    </w:p>
    <w:p w:rsidR="00A364A5" w:rsidRPr="002E1B71" w:rsidRDefault="00A364A5" w:rsidP="00A364A5">
      <w:pPr>
        <w:pStyle w:val="ListParagraph"/>
        <w:numPr>
          <w:ilvl w:val="0"/>
          <w:numId w:val="40"/>
        </w:numPr>
        <w:spacing w:after="160" w:line="259" w:lineRule="auto"/>
        <w:rPr>
          <w:rFonts w:ascii="Arial" w:hAnsi="Arial" w:cs="Arial"/>
        </w:rPr>
      </w:pPr>
      <w:r w:rsidRPr="002E1B71">
        <w:rPr>
          <w:rFonts w:ascii="Arial" w:hAnsi="Arial" w:cs="Arial"/>
        </w:rPr>
        <w:t xml:space="preserve">Nama </w:t>
      </w:r>
      <w:r w:rsidRPr="002E1B71">
        <w:rPr>
          <w:rFonts w:ascii="Arial" w:hAnsi="Arial" w:cs="Arial"/>
        </w:rPr>
        <w:tab/>
      </w:r>
      <w:r w:rsidRPr="002E1B71">
        <w:rPr>
          <w:rFonts w:ascii="Arial" w:hAnsi="Arial" w:cs="Arial"/>
        </w:rPr>
        <w:tab/>
        <w:t>: Soal &amp; Kunci</w:t>
      </w:r>
    </w:p>
    <w:p w:rsidR="00A364A5" w:rsidRPr="002E1B71" w:rsidRDefault="00A364A5" w:rsidP="00A364A5">
      <w:pPr>
        <w:pStyle w:val="ListParagraph"/>
        <w:rPr>
          <w:rFonts w:ascii="Arial" w:hAnsi="Arial" w:cs="Arial"/>
        </w:rPr>
      </w:pPr>
      <w:r w:rsidRPr="002E1B71">
        <w:rPr>
          <w:rFonts w:ascii="Arial" w:hAnsi="Arial" w:cs="Arial"/>
        </w:rPr>
        <w:t xml:space="preserve">Dipakai ketika </w:t>
      </w:r>
      <w:r w:rsidRPr="002E1B71">
        <w:rPr>
          <w:rFonts w:ascii="Arial" w:hAnsi="Arial" w:cs="Arial"/>
        </w:rPr>
        <w:tab/>
        <w:t>: Dosen selesai Login</w:t>
      </w:r>
    </w:p>
    <w:p w:rsidR="00A364A5" w:rsidRPr="002E1B71" w:rsidRDefault="00A364A5" w:rsidP="00A364A5">
      <w:pPr>
        <w:pStyle w:val="ListParagraph"/>
        <w:rPr>
          <w:rFonts w:ascii="Arial" w:hAnsi="Arial" w:cs="Arial"/>
        </w:rPr>
      </w:pPr>
      <w:r w:rsidRPr="002E1B71">
        <w:rPr>
          <w:rFonts w:ascii="Arial" w:hAnsi="Arial" w:cs="Arial"/>
        </w:rPr>
        <w:t xml:space="preserve">Deskripsi </w:t>
      </w:r>
      <w:r w:rsidRPr="002E1B71">
        <w:rPr>
          <w:rFonts w:ascii="Arial" w:hAnsi="Arial" w:cs="Arial"/>
        </w:rPr>
        <w:tab/>
        <w:t>: Dosen menginputkan soal dan jawaban ke database</w:t>
      </w:r>
    </w:p>
    <w:p w:rsidR="00A364A5" w:rsidRPr="002E1B71" w:rsidRDefault="00A364A5" w:rsidP="00A364A5">
      <w:pPr>
        <w:pStyle w:val="ListParagraph"/>
        <w:rPr>
          <w:rFonts w:ascii="Arial" w:hAnsi="Arial" w:cs="Arial"/>
        </w:rPr>
      </w:pPr>
      <w:r w:rsidRPr="002E1B71">
        <w:rPr>
          <w:rFonts w:ascii="Arial" w:hAnsi="Arial" w:cs="Arial"/>
        </w:rPr>
        <w:t xml:space="preserve">Struktur Data </w:t>
      </w:r>
      <w:r w:rsidRPr="002E1B71">
        <w:rPr>
          <w:rFonts w:ascii="Arial" w:hAnsi="Arial" w:cs="Arial"/>
        </w:rPr>
        <w:tab/>
        <w:t>: List</w:t>
      </w:r>
    </w:p>
    <w:p w:rsidR="00A364A5" w:rsidRPr="002E1B71" w:rsidRDefault="00A364A5" w:rsidP="00A364A5">
      <w:pPr>
        <w:pStyle w:val="ListParagraph"/>
        <w:rPr>
          <w:rFonts w:ascii="Arial" w:hAnsi="Arial" w:cs="Arial"/>
        </w:rPr>
      </w:pPr>
      <w:r w:rsidRPr="002E1B71">
        <w:rPr>
          <w:rFonts w:ascii="Arial" w:hAnsi="Arial" w:cs="Arial"/>
        </w:rPr>
        <w:t>Penjelasan</w:t>
      </w:r>
      <w:r w:rsidRPr="002E1B71">
        <w:rPr>
          <w:rFonts w:ascii="Arial" w:hAnsi="Arial" w:cs="Arial"/>
        </w:rPr>
        <w:tab/>
        <w:t>: Berupa soal + kunci jawaban</w:t>
      </w:r>
    </w:p>
    <w:p w:rsidR="00A364A5" w:rsidRPr="002E1B71" w:rsidRDefault="00A364A5" w:rsidP="00A364A5">
      <w:pPr>
        <w:pStyle w:val="ListParagraph"/>
        <w:numPr>
          <w:ilvl w:val="0"/>
          <w:numId w:val="40"/>
        </w:numPr>
        <w:spacing w:after="160" w:line="259" w:lineRule="auto"/>
        <w:rPr>
          <w:rFonts w:ascii="Arial" w:hAnsi="Arial" w:cs="Arial"/>
        </w:rPr>
      </w:pPr>
      <w:r w:rsidRPr="002E1B71">
        <w:rPr>
          <w:rFonts w:ascii="Arial" w:hAnsi="Arial" w:cs="Arial"/>
        </w:rPr>
        <w:t xml:space="preserve">Nama </w:t>
      </w:r>
      <w:r w:rsidRPr="002E1B71">
        <w:rPr>
          <w:rFonts w:ascii="Arial" w:hAnsi="Arial" w:cs="Arial"/>
        </w:rPr>
        <w:tab/>
      </w:r>
      <w:r w:rsidRPr="002E1B71">
        <w:rPr>
          <w:rFonts w:ascii="Arial" w:hAnsi="Arial" w:cs="Arial"/>
        </w:rPr>
        <w:tab/>
        <w:t>: Soal</w:t>
      </w:r>
    </w:p>
    <w:p w:rsidR="00A364A5" w:rsidRPr="002E1B71" w:rsidRDefault="00A364A5" w:rsidP="00A364A5">
      <w:pPr>
        <w:pStyle w:val="ListParagraph"/>
        <w:rPr>
          <w:rFonts w:ascii="Arial" w:hAnsi="Arial" w:cs="Arial"/>
        </w:rPr>
      </w:pPr>
      <w:r w:rsidRPr="002E1B71">
        <w:rPr>
          <w:rFonts w:ascii="Arial" w:hAnsi="Arial" w:cs="Arial"/>
        </w:rPr>
        <w:t xml:space="preserve">Dipakai ketika </w:t>
      </w:r>
      <w:r w:rsidRPr="002E1B71">
        <w:rPr>
          <w:rFonts w:ascii="Arial" w:hAnsi="Arial" w:cs="Arial"/>
        </w:rPr>
        <w:tab/>
        <w:t>: Mahasiswa akan menginputkan jawaban untuk kuis dan tugas</w:t>
      </w:r>
    </w:p>
    <w:p w:rsidR="00A364A5" w:rsidRPr="002E1B71" w:rsidRDefault="00A364A5" w:rsidP="00A364A5">
      <w:pPr>
        <w:pStyle w:val="ListParagraph"/>
        <w:rPr>
          <w:rFonts w:ascii="Arial" w:hAnsi="Arial" w:cs="Arial"/>
        </w:rPr>
      </w:pPr>
      <w:r w:rsidRPr="002E1B71">
        <w:rPr>
          <w:rFonts w:ascii="Arial" w:hAnsi="Arial" w:cs="Arial"/>
        </w:rPr>
        <w:t xml:space="preserve">Deskripsi </w:t>
      </w:r>
      <w:r w:rsidRPr="002E1B71">
        <w:rPr>
          <w:rFonts w:ascii="Arial" w:hAnsi="Arial" w:cs="Arial"/>
        </w:rPr>
        <w:tab/>
        <w:t>: Soal yang akan dijawab oleh mahasiswa, tanpa kunci jawaban dari dosen</w:t>
      </w:r>
    </w:p>
    <w:p w:rsidR="00A364A5" w:rsidRPr="002E1B71" w:rsidRDefault="00A364A5" w:rsidP="00A364A5">
      <w:pPr>
        <w:pStyle w:val="ListParagraph"/>
        <w:rPr>
          <w:rFonts w:ascii="Arial" w:hAnsi="Arial" w:cs="Arial"/>
        </w:rPr>
      </w:pPr>
      <w:r w:rsidRPr="002E1B71">
        <w:rPr>
          <w:rFonts w:ascii="Arial" w:hAnsi="Arial" w:cs="Arial"/>
        </w:rPr>
        <w:t xml:space="preserve">Struktur Data </w:t>
      </w:r>
      <w:r w:rsidRPr="002E1B71">
        <w:rPr>
          <w:rFonts w:ascii="Arial" w:hAnsi="Arial" w:cs="Arial"/>
        </w:rPr>
        <w:tab/>
        <w:t>: List</w:t>
      </w:r>
    </w:p>
    <w:p w:rsidR="00A364A5" w:rsidRPr="002E1B71" w:rsidRDefault="00A364A5" w:rsidP="00A364A5">
      <w:pPr>
        <w:pStyle w:val="ListParagraph"/>
        <w:rPr>
          <w:rFonts w:ascii="Arial" w:hAnsi="Arial" w:cs="Arial"/>
        </w:rPr>
      </w:pPr>
      <w:r w:rsidRPr="002E1B71">
        <w:rPr>
          <w:rFonts w:ascii="Arial" w:hAnsi="Arial" w:cs="Arial"/>
        </w:rPr>
        <w:t>Penjelasan</w:t>
      </w:r>
      <w:r w:rsidRPr="002E1B71">
        <w:rPr>
          <w:rFonts w:ascii="Arial" w:hAnsi="Arial" w:cs="Arial"/>
        </w:rPr>
        <w:tab/>
        <w:t>: Soal dari mata Kuliah yang diampu, tanpa ada jawaban</w:t>
      </w:r>
    </w:p>
    <w:p w:rsidR="00A364A5" w:rsidRPr="002E1B71" w:rsidRDefault="00A364A5" w:rsidP="00A364A5">
      <w:pPr>
        <w:pStyle w:val="ListParagraph"/>
        <w:numPr>
          <w:ilvl w:val="0"/>
          <w:numId w:val="40"/>
        </w:numPr>
        <w:spacing w:after="160" w:line="259" w:lineRule="auto"/>
        <w:rPr>
          <w:rFonts w:ascii="Arial" w:hAnsi="Arial" w:cs="Arial"/>
        </w:rPr>
      </w:pPr>
      <w:r w:rsidRPr="002E1B71">
        <w:rPr>
          <w:rFonts w:ascii="Arial" w:hAnsi="Arial" w:cs="Arial"/>
        </w:rPr>
        <w:t xml:space="preserve">Nama </w:t>
      </w:r>
      <w:r w:rsidRPr="002E1B71">
        <w:rPr>
          <w:rFonts w:ascii="Arial" w:hAnsi="Arial" w:cs="Arial"/>
        </w:rPr>
        <w:tab/>
      </w:r>
      <w:r w:rsidRPr="002E1B71">
        <w:rPr>
          <w:rFonts w:ascii="Arial" w:hAnsi="Arial" w:cs="Arial"/>
        </w:rPr>
        <w:tab/>
        <w:t>: Nilai</w:t>
      </w:r>
    </w:p>
    <w:p w:rsidR="00A364A5" w:rsidRPr="002E1B71" w:rsidRDefault="00A364A5" w:rsidP="00A364A5">
      <w:pPr>
        <w:pStyle w:val="ListParagraph"/>
        <w:rPr>
          <w:rFonts w:ascii="Arial" w:hAnsi="Arial" w:cs="Arial"/>
        </w:rPr>
      </w:pPr>
      <w:r w:rsidRPr="002E1B71">
        <w:rPr>
          <w:rFonts w:ascii="Arial" w:hAnsi="Arial" w:cs="Arial"/>
        </w:rPr>
        <w:t xml:space="preserve">Dipakai ketika </w:t>
      </w:r>
      <w:r w:rsidRPr="002E1B71">
        <w:rPr>
          <w:rFonts w:ascii="Arial" w:hAnsi="Arial" w:cs="Arial"/>
        </w:rPr>
        <w:tab/>
        <w:t>: Selesai mencocokkan kunci dari dosen dan jawaban dari mahasiswa</w:t>
      </w:r>
    </w:p>
    <w:p w:rsidR="00A364A5" w:rsidRPr="002E1B71" w:rsidRDefault="00A364A5" w:rsidP="00A364A5">
      <w:pPr>
        <w:pStyle w:val="ListParagraph"/>
        <w:rPr>
          <w:rFonts w:ascii="Arial" w:hAnsi="Arial" w:cs="Arial"/>
        </w:rPr>
      </w:pPr>
      <w:r w:rsidRPr="002E1B71">
        <w:rPr>
          <w:rFonts w:ascii="Arial" w:hAnsi="Arial" w:cs="Arial"/>
        </w:rPr>
        <w:t xml:space="preserve">Deskripsi </w:t>
      </w:r>
      <w:r w:rsidRPr="002E1B71">
        <w:rPr>
          <w:rFonts w:ascii="Arial" w:hAnsi="Arial" w:cs="Arial"/>
        </w:rPr>
        <w:tab/>
        <w:t>: Dosen menampilkan nilai hasil dari mencocokkan</w:t>
      </w:r>
    </w:p>
    <w:p w:rsidR="00A364A5" w:rsidRPr="002E1B71" w:rsidRDefault="00A364A5" w:rsidP="00A364A5">
      <w:pPr>
        <w:pStyle w:val="ListParagraph"/>
        <w:rPr>
          <w:rFonts w:ascii="Arial" w:hAnsi="Arial" w:cs="Arial"/>
        </w:rPr>
      </w:pPr>
      <w:r w:rsidRPr="002E1B71">
        <w:rPr>
          <w:rFonts w:ascii="Arial" w:hAnsi="Arial" w:cs="Arial"/>
        </w:rPr>
        <w:t xml:space="preserve">Struktur Data </w:t>
      </w:r>
      <w:r w:rsidRPr="002E1B71">
        <w:rPr>
          <w:rFonts w:ascii="Arial" w:hAnsi="Arial" w:cs="Arial"/>
        </w:rPr>
        <w:tab/>
        <w:t>: List</w:t>
      </w:r>
    </w:p>
    <w:p w:rsidR="00A364A5" w:rsidRPr="002E1B71" w:rsidRDefault="00A364A5" w:rsidP="00A364A5">
      <w:pPr>
        <w:pStyle w:val="ListParagraph"/>
        <w:rPr>
          <w:rFonts w:ascii="Arial" w:hAnsi="Arial" w:cs="Arial"/>
        </w:rPr>
      </w:pPr>
      <w:r w:rsidRPr="002E1B71">
        <w:rPr>
          <w:rFonts w:ascii="Arial" w:hAnsi="Arial" w:cs="Arial"/>
        </w:rPr>
        <w:t>Penjelasan</w:t>
      </w:r>
      <w:r w:rsidRPr="002E1B71">
        <w:rPr>
          <w:rFonts w:ascii="Arial" w:hAnsi="Arial" w:cs="Arial"/>
        </w:rPr>
        <w:tab/>
        <w:t>: Nilai, notasi dari [1-100]</w:t>
      </w:r>
    </w:p>
    <w:p w:rsidR="00A364A5" w:rsidRPr="002E1B71" w:rsidRDefault="00A364A5" w:rsidP="00A364A5">
      <w:pPr>
        <w:pStyle w:val="ListParagraph"/>
        <w:numPr>
          <w:ilvl w:val="0"/>
          <w:numId w:val="40"/>
        </w:numPr>
        <w:spacing w:after="160" w:line="259" w:lineRule="auto"/>
        <w:rPr>
          <w:rFonts w:ascii="Arial" w:hAnsi="Arial" w:cs="Arial"/>
        </w:rPr>
      </w:pPr>
      <w:r w:rsidRPr="002E1B71">
        <w:rPr>
          <w:rFonts w:ascii="Arial" w:hAnsi="Arial" w:cs="Arial"/>
        </w:rPr>
        <w:t xml:space="preserve">Nama </w:t>
      </w:r>
      <w:r w:rsidRPr="002E1B71">
        <w:rPr>
          <w:rFonts w:ascii="Arial" w:hAnsi="Arial" w:cs="Arial"/>
        </w:rPr>
        <w:tab/>
      </w:r>
      <w:r w:rsidRPr="002E1B71">
        <w:rPr>
          <w:rFonts w:ascii="Arial" w:hAnsi="Arial" w:cs="Arial"/>
        </w:rPr>
        <w:tab/>
        <w:t>: Jawaban</w:t>
      </w:r>
    </w:p>
    <w:p w:rsidR="00A364A5" w:rsidRPr="002E1B71" w:rsidRDefault="00A364A5" w:rsidP="00A364A5">
      <w:pPr>
        <w:pStyle w:val="ListParagraph"/>
        <w:rPr>
          <w:rFonts w:ascii="Arial" w:hAnsi="Arial" w:cs="Arial"/>
        </w:rPr>
      </w:pPr>
      <w:r w:rsidRPr="002E1B71">
        <w:rPr>
          <w:rFonts w:ascii="Arial" w:hAnsi="Arial" w:cs="Arial"/>
        </w:rPr>
        <w:t xml:space="preserve">Dipakai ketika </w:t>
      </w:r>
      <w:r w:rsidRPr="002E1B71">
        <w:rPr>
          <w:rFonts w:ascii="Arial" w:hAnsi="Arial" w:cs="Arial"/>
        </w:rPr>
        <w:tab/>
        <w:t>: Mahasiswa selesai mengerjakan tugas dan kuis</w:t>
      </w:r>
    </w:p>
    <w:p w:rsidR="00A364A5" w:rsidRPr="002E1B71" w:rsidRDefault="00A364A5" w:rsidP="00A364A5">
      <w:pPr>
        <w:pStyle w:val="ListParagraph"/>
        <w:ind w:left="2160" w:hanging="1440"/>
        <w:rPr>
          <w:rFonts w:ascii="Arial" w:hAnsi="Arial" w:cs="Arial"/>
        </w:rPr>
      </w:pPr>
      <w:r w:rsidRPr="002E1B71">
        <w:rPr>
          <w:rFonts w:ascii="Arial" w:hAnsi="Arial" w:cs="Arial"/>
        </w:rPr>
        <w:t xml:space="preserve">Deskripsi </w:t>
      </w:r>
      <w:r w:rsidRPr="002E1B71">
        <w:rPr>
          <w:rFonts w:ascii="Arial" w:hAnsi="Arial" w:cs="Arial"/>
        </w:rPr>
        <w:tab/>
        <w:t>: Mahasiswa selesai mengerjakan tugas dan kuis, disimpan di database jawab.db</w:t>
      </w:r>
    </w:p>
    <w:p w:rsidR="00A364A5" w:rsidRPr="002E1B71" w:rsidRDefault="00A364A5" w:rsidP="00A364A5">
      <w:pPr>
        <w:pStyle w:val="ListParagraph"/>
        <w:rPr>
          <w:rFonts w:ascii="Arial" w:hAnsi="Arial" w:cs="Arial"/>
        </w:rPr>
      </w:pPr>
      <w:r w:rsidRPr="002E1B71">
        <w:rPr>
          <w:rFonts w:ascii="Arial" w:hAnsi="Arial" w:cs="Arial"/>
        </w:rPr>
        <w:t xml:space="preserve">Struktur Data </w:t>
      </w:r>
      <w:r w:rsidRPr="002E1B71">
        <w:rPr>
          <w:rFonts w:ascii="Arial" w:hAnsi="Arial" w:cs="Arial"/>
        </w:rPr>
        <w:tab/>
        <w:t>: List</w:t>
      </w:r>
    </w:p>
    <w:p w:rsidR="00A364A5" w:rsidRPr="002E1B71" w:rsidRDefault="00A364A5" w:rsidP="00A364A5">
      <w:pPr>
        <w:pStyle w:val="ListParagraph"/>
        <w:rPr>
          <w:rFonts w:ascii="Arial" w:hAnsi="Arial" w:cs="Arial"/>
        </w:rPr>
      </w:pPr>
      <w:r w:rsidRPr="002E1B71">
        <w:rPr>
          <w:rFonts w:ascii="Arial" w:hAnsi="Arial" w:cs="Arial"/>
        </w:rPr>
        <w:t>Penjelasan</w:t>
      </w:r>
      <w:r w:rsidRPr="002E1B71">
        <w:rPr>
          <w:rFonts w:ascii="Arial" w:hAnsi="Arial" w:cs="Arial"/>
        </w:rPr>
        <w:tab/>
        <w:t>: Jawaban dari mahasiswa, berupa [A | B | C | D | E | dsb]</w:t>
      </w:r>
    </w:p>
    <w:p w:rsidR="00A364A5" w:rsidRPr="002E1B71" w:rsidRDefault="00A364A5" w:rsidP="00A364A5">
      <w:pPr>
        <w:pStyle w:val="ListParagraph"/>
        <w:numPr>
          <w:ilvl w:val="0"/>
          <w:numId w:val="40"/>
        </w:numPr>
        <w:spacing w:after="160" w:line="259" w:lineRule="auto"/>
        <w:rPr>
          <w:rFonts w:ascii="Arial" w:hAnsi="Arial" w:cs="Arial"/>
        </w:rPr>
      </w:pPr>
      <w:r w:rsidRPr="002E1B71">
        <w:rPr>
          <w:rFonts w:ascii="Arial" w:hAnsi="Arial" w:cs="Arial"/>
        </w:rPr>
        <w:t xml:space="preserve">Nama </w:t>
      </w:r>
      <w:r w:rsidRPr="002E1B71">
        <w:rPr>
          <w:rFonts w:ascii="Arial" w:hAnsi="Arial" w:cs="Arial"/>
        </w:rPr>
        <w:tab/>
      </w:r>
      <w:r w:rsidRPr="002E1B71">
        <w:rPr>
          <w:rFonts w:ascii="Arial" w:hAnsi="Arial" w:cs="Arial"/>
        </w:rPr>
        <w:tab/>
        <w:t>: Database</w:t>
      </w:r>
    </w:p>
    <w:p w:rsidR="00A364A5" w:rsidRPr="002E1B71" w:rsidRDefault="00A364A5" w:rsidP="00A364A5">
      <w:pPr>
        <w:pStyle w:val="ListParagraph"/>
        <w:rPr>
          <w:rFonts w:ascii="Arial" w:hAnsi="Arial" w:cs="Arial"/>
        </w:rPr>
      </w:pPr>
      <w:r w:rsidRPr="002E1B71">
        <w:rPr>
          <w:rFonts w:ascii="Arial" w:hAnsi="Arial" w:cs="Arial"/>
        </w:rPr>
        <w:t xml:space="preserve">Dipakai ketika </w:t>
      </w:r>
      <w:r w:rsidRPr="002E1B71">
        <w:rPr>
          <w:rFonts w:ascii="Arial" w:hAnsi="Arial" w:cs="Arial"/>
        </w:rPr>
        <w:tab/>
        <w:t>: Admin mengatur database sistem</w:t>
      </w:r>
    </w:p>
    <w:p w:rsidR="00A364A5" w:rsidRPr="002E1B71" w:rsidRDefault="00A364A5" w:rsidP="00A364A5">
      <w:pPr>
        <w:pStyle w:val="ListParagraph"/>
        <w:rPr>
          <w:rFonts w:ascii="Arial" w:hAnsi="Arial" w:cs="Arial"/>
        </w:rPr>
      </w:pPr>
      <w:r w:rsidRPr="002E1B71">
        <w:rPr>
          <w:rFonts w:ascii="Arial" w:hAnsi="Arial" w:cs="Arial"/>
        </w:rPr>
        <w:t xml:space="preserve">Deskripsi </w:t>
      </w:r>
      <w:r w:rsidRPr="002E1B71">
        <w:rPr>
          <w:rFonts w:ascii="Arial" w:hAnsi="Arial" w:cs="Arial"/>
        </w:rPr>
        <w:tab/>
        <w:t xml:space="preserve">: Admin mengatur database sistem, berupa baik jawaban dari mahasiswa ataupun soal </w:t>
      </w:r>
      <w:r w:rsidR="00A87EFD">
        <w:rPr>
          <w:rFonts w:ascii="Arial" w:hAnsi="Arial" w:cs="Arial"/>
        </w:rPr>
        <w:t>&amp;</w:t>
      </w:r>
      <w:r w:rsidRPr="002E1B71">
        <w:rPr>
          <w:rFonts w:ascii="Arial" w:hAnsi="Arial" w:cs="Arial"/>
        </w:rPr>
        <w:t xml:space="preserve"> kunci dari dosen, serta data user mahasiswa dan dosen</w:t>
      </w:r>
    </w:p>
    <w:p w:rsidR="00A364A5" w:rsidRPr="002E1B71" w:rsidRDefault="00A364A5" w:rsidP="00A364A5">
      <w:pPr>
        <w:pStyle w:val="ListParagraph"/>
        <w:rPr>
          <w:rFonts w:ascii="Arial" w:hAnsi="Arial" w:cs="Arial"/>
        </w:rPr>
      </w:pPr>
      <w:r w:rsidRPr="002E1B71">
        <w:rPr>
          <w:rFonts w:ascii="Arial" w:hAnsi="Arial" w:cs="Arial"/>
        </w:rPr>
        <w:t xml:space="preserve">Struktur Data </w:t>
      </w:r>
      <w:r w:rsidRPr="002E1B71">
        <w:rPr>
          <w:rFonts w:ascii="Arial" w:hAnsi="Arial" w:cs="Arial"/>
        </w:rPr>
        <w:tab/>
        <w:t>: List</w:t>
      </w:r>
    </w:p>
    <w:p w:rsidR="00A364A5" w:rsidRPr="002E1B71" w:rsidRDefault="00A364A5" w:rsidP="00A364A5">
      <w:pPr>
        <w:pStyle w:val="ListParagraph"/>
        <w:rPr>
          <w:rFonts w:ascii="Arial" w:hAnsi="Arial" w:cs="Arial"/>
        </w:rPr>
      </w:pPr>
      <w:r w:rsidRPr="002E1B71">
        <w:rPr>
          <w:rFonts w:ascii="Arial" w:hAnsi="Arial" w:cs="Arial"/>
        </w:rPr>
        <w:t>Penjelasan</w:t>
      </w:r>
      <w:r w:rsidRPr="002E1B71">
        <w:rPr>
          <w:rFonts w:ascii="Arial" w:hAnsi="Arial" w:cs="Arial"/>
        </w:rPr>
        <w:tab/>
        <w:t xml:space="preserve">: Data didapat dari jawaban.db, BankSoal.db, Materi.db, dan User.db </w:t>
      </w:r>
    </w:p>
    <w:p w:rsidR="00A364A5" w:rsidRPr="002E1B71" w:rsidRDefault="00A364A5" w:rsidP="00A364A5">
      <w:pPr>
        <w:pStyle w:val="ListParagraph"/>
        <w:numPr>
          <w:ilvl w:val="0"/>
          <w:numId w:val="40"/>
        </w:numPr>
        <w:spacing w:after="160" w:line="259" w:lineRule="auto"/>
        <w:rPr>
          <w:rFonts w:ascii="Arial" w:hAnsi="Arial" w:cs="Arial"/>
        </w:rPr>
      </w:pPr>
      <w:r w:rsidRPr="002E1B71">
        <w:rPr>
          <w:rFonts w:ascii="Arial" w:hAnsi="Arial" w:cs="Arial"/>
        </w:rPr>
        <w:t xml:space="preserve">Nama </w:t>
      </w:r>
      <w:r w:rsidRPr="002E1B71">
        <w:rPr>
          <w:rFonts w:ascii="Arial" w:hAnsi="Arial" w:cs="Arial"/>
        </w:rPr>
        <w:tab/>
      </w:r>
      <w:r w:rsidRPr="002E1B71">
        <w:rPr>
          <w:rFonts w:ascii="Arial" w:hAnsi="Arial" w:cs="Arial"/>
        </w:rPr>
        <w:tab/>
        <w:t>: Akun</w:t>
      </w:r>
    </w:p>
    <w:p w:rsidR="00A364A5" w:rsidRPr="002E1B71" w:rsidRDefault="00A364A5" w:rsidP="00A364A5">
      <w:pPr>
        <w:pStyle w:val="ListParagraph"/>
        <w:rPr>
          <w:rFonts w:ascii="Arial" w:hAnsi="Arial" w:cs="Arial"/>
        </w:rPr>
      </w:pPr>
      <w:r w:rsidRPr="002E1B71">
        <w:rPr>
          <w:rFonts w:ascii="Arial" w:hAnsi="Arial" w:cs="Arial"/>
        </w:rPr>
        <w:t xml:space="preserve">Dipakai ketika </w:t>
      </w:r>
      <w:r w:rsidRPr="002E1B71">
        <w:rPr>
          <w:rFonts w:ascii="Arial" w:hAnsi="Arial" w:cs="Arial"/>
        </w:rPr>
        <w:tab/>
        <w:t xml:space="preserve">: Login untuk user dosen, dan mahasiswa </w:t>
      </w:r>
    </w:p>
    <w:p w:rsidR="00A364A5" w:rsidRPr="002E1B71" w:rsidRDefault="00A364A5" w:rsidP="00A364A5">
      <w:pPr>
        <w:pStyle w:val="ListParagraph"/>
        <w:rPr>
          <w:rFonts w:ascii="Arial" w:hAnsi="Arial" w:cs="Arial"/>
        </w:rPr>
      </w:pPr>
      <w:r w:rsidRPr="002E1B71">
        <w:rPr>
          <w:rFonts w:ascii="Arial" w:hAnsi="Arial" w:cs="Arial"/>
        </w:rPr>
        <w:t xml:space="preserve">Deskripsi </w:t>
      </w:r>
      <w:r w:rsidRPr="002E1B71">
        <w:rPr>
          <w:rFonts w:ascii="Arial" w:hAnsi="Arial" w:cs="Arial"/>
        </w:rPr>
        <w:tab/>
        <w:t>: sebagai syarat untuk mengikuti pembelajaran di Cloud Learning</w:t>
      </w:r>
    </w:p>
    <w:p w:rsidR="00A364A5" w:rsidRPr="002E1B71" w:rsidRDefault="00A364A5" w:rsidP="00A364A5">
      <w:pPr>
        <w:pStyle w:val="ListParagraph"/>
        <w:rPr>
          <w:rFonts w:ascii="Arial" w:hAnsi="Arial" w:cs="Arial"/>
        </w:rPr>
      </w:pPr>
      <w:r w:rsidRPr="002E1B71">
        <w:rPr>
          <w:rFonts w:ascii="Arial" w:hAnsi="Arial" w:cs="Arial"/>
        </w:rPr>
        <w:t xml:space="preserve">Struktur Data </w:t>
      </w:r>
      <w:r w:rsidRPr="002E1B71">
        <w:rPr>
          <w:rFonts w:ascii="Arial" w:hAnsi="Arial" w:cs="Arial"/>
        </w:rPr>
        <w:tab/>
        <w:t>: List</w:t>
      </w:r>
    </w:p>
    <w:p w:rsidR="00A364A5" w:rsidRPr="002E1B71" w:rsidRDefault="00A364A5" w:rsidP="00A364A5">
      <w:pPr>
        <w:pStyle w:val="ListParagraph"/>
        <w:rPr>
          <w:rFonts w:ascii="Arial" w:hAnsi="Arial" w:cs="Arial"/>
        </w:rPr>
      </w:pPr>
      <w:r w:rsidRPr="002E1B71">
        <w:rPr>
          <w:rFonts w:ascii="Arial" w:hAnsi="Arial" w:cs="Arial"/>
        </w:rPr>
        <w:t>Penjelasan</w:t>
      </w:r>
      <w:r w:rsidRPr="002E1B71">
        <w:rPr>
          <w:rFonts w:ascii="Arial" w:hAnsi="Arial" w:cs="Arial"/>
        </w:rPr>
        <w:tab/>
        <w:t>: User mahasiswa  : [1301183232] ; User dosen : [1232123]</w:t>
      </w:r>
    </w:p>
    <w:p w:rsidR="00A364A5" w:rsidRPr="002E1B71" w:rsidRDefault="00A364A5" w:rsidP="00A364A5">
      <w:pPr>
        <w:pStyle w:val="ListParagraph"/>
        <w:numPr>
          <w:ilvl w:val="0"/>
          <w:numId w:val="40"/>
        </w:numPr>
        <w:spacing w:after="160" w:line="259" w:lineRule="auto"/>
        <w:rPr>
          <w:rFonts w:ascii="Arial" w:hAnsi="Arial" w:cs="Arial"/>
        </w:rPr>
      </w:pPr>
      <w:r w:rsidRPr="002E1B71">
        <w:rPr>
          <w:rFonts w:ascii="Arial" w:hAnsi="Arial" w:cs="Arial"/>
        </w:rPr>
        <w:t xml:space="preserve">Nama </w:t>
      </w:r>
      <w:r w:rsidRPr="002E1B71">
        <w:rPr>
          <w:rFonts w:ascii="Arial" w:hAnsi="Arial" w:cs="Arial"/>
        </w:rPr>
        <w:tab/>
      </w:r>
      <w:r w:rsidRPr="002E1B71">
        <w:rPr>
          <w:rFonts w:ascii="Arial" w:hAnsi="Arial" w:cs="Arial"/>
        </w:rPr>
        <w:tab/>
        <w:t>: Metode</w:t>
      </w:r>
    </w:p>
    <w:p w:rsidR="00A364A5" w:rsidRPr="002E1B71" w:rsidRDefault="00A364A5" w:rsidP="00A364A5">
      <w:pPr>
        <w:pStyle w:val="ListParagraph"/>
        <w:rPr>
          <w:rFonts w:ascii="Arial" w:hAnsi="Arial" w:cs="Arial"/>
        </w:rPr>
      </w:pPr>
      <w:r w:rsidRPr="002E1B71">
        <w:rPr>
          <w:rFonts w:ascii="Arial" w:hAnsi="Arial" w:cs="Arial"/>
        </w:rPr>
        <w:t xml:space="preserve">Dipakai ketika </w:t>
      </w:r>
      <w:r w:rsidRPr="002E1B71">
        <w:rPr>
          <w:rFonts w:ascii="Arial" w:hAnsi="Arial" w:cs="Arial"/>
        </w:rPr>
        <w:tab/>
        <w:t>: mahasiswa memilih metode setelah menginput mata kuliah</w:t>
      </w:r>
    </w:p>
    <w:p w:rsidR="00A364A5" w:rsidRPr="002E1B71" w:rsidRDefault="00A364A5" w:rsidP="00A364A5">
      <w:pPr>
        <w:pStyle w:val="ListParagraph"/>
        <w:rPr>
          <w:rFonts w:ascii="Arial" w:hAnsi="Arial" w:cs="Arial"/>
        </w:rPr>
      </w:pPr>
      <w:r w:rsidRPr="002E1B71">
        <w:rPr>
          <w:rFonts w:ascii="Arial" w:hAnsi="Arial" w:cs="Arial"/>
        </w:rPr>
        <w:t xml:space="preserve">Deskripsi </w:t>
      </w:r>
      <w:r w:rsidRPr="002E1B71">
        <w:rPr>
          <w:rFonts w:ascii="Arial" w:hAnsi="Arial" w:cs="Arial"/>
        </w:rPr>
        <w:tab/>
        <w:t>: mahasiswa dapat memilih metode belajar setelah menginput mata kuliah</w:t>
      </w:r>
      <w:r w:rsidR="008B3BC2">
        <w:rPr>
          <w:rFonts w:ascii="Arial" w:hAnsi="Arial" w:cs="Arial"/>
        </w:rPr>
        <w:t>.</w:t>
      </w:r>
    </w:p>
    <w:p w:rsidR="00A364A5" w:rsidRPr="002E1B71" w:rsidRDefault="00A364A5" w:rsidP="00A364A5">
      <w:pPr>
        <w:pStyle w:val="ListParagraph"/>
        <w:rPr>
          <w:rFonts w:ascii="Arial" w:hAnsi="Arial" w:cs="Arial"/>
        </w:rPr>
      </w:pPr>
      <w:r w:rsidRPr="002E1B71">
        <w:rPr>
          <w:rFonts w:ascii="Arial" w:hAnsi="Arial" w:cs="Arial"/>
        </w:rPr>
        <w:t xml:space="preserve">Struktur Data </w:t>
      </w:r>
      <w:r w:rsidRPr="002E1B71">
        <w:rPr>
          <w:rFonts w:ascii="Arial" w:hAnsi="Arial" w:cs="Arial"/>
        </w:rPr>
        <w:tab/>
        <w:t xml:space="preserve">: List </w:t>
      </w:r>
    </w:p>
    <w:p w:rsidR="00A364A5" w:rsidRPr="002E1B71" w:rsidRDefault="00A364A5" w:rsidP="00A364A5">
      <w:pPr>
        <w:pStyle w:val="ListParagraph"/>
        <w:rPr>
          <w:rFonts w:ascii="Arial" w:hAnsi="Arial" w:cs="Arial"/>
        </w:rPr>
      </w:pPr>
      <w:r w:rsidRPr="002E1B71">
        <w:rPr>
          <w:rFonts w:ascii="Arial" w:hAnsi="Arial" w:cs="Arial"/>
        </w:rPr>
        <w:t>Penjelasan</w:t>
      </w:r>
      <w:r w:rsidRPr="002E1B71">
        <w:rPr>
          <w:rFonts w:ascii="Arial" w:hAnsi="Arial" w:cs="Arial"/>
        </w:rPr>
        <w:tab/>
        <w:t>: Metode : [Materi], [kuis], [tugas]</w:t>
      </w:r>
    </w:p>
    <w:p w:rsidR="00A364A5" w:rsidRPr="002E1B71" w:rsidRDefault="00A364A5" w:rsidP="00A364A5">
      <w:pPr>
        <w:pStyle w:val="ListParagraph"/>
        <w:numPr>
          <w:ilvl w:val="0"/>
          <w:numId w:val="40"/>
        </w:numPr>
        <w:spacing w:after="160" w:line="259" w:lineRule="auto"/>
        <w:rPr>
          <w:rFonts w:ascii="Arial" w:hAnsi="Arial" w:cs="Arial"/>
        </w:rPr>
      </w:pPr>
      <w:r w:rsidRPr="002E1B71">
        <w:rPr>
          <w:rFonts w:ascii="Arial" w:hAnsi="Arial" w:cs="Arial"/>
        </w:rPr>
        <w:t xml:space="preserve">Nama </w:t>
      </w:r>
      <w:r w:rsidRPr="002E1B71">
        <w:rPr>
          <w:rFonts w:ascii="Arial" w:hAnsi="Arial" w:cs="Arial"/>
        </w:rPr>
        <w:tab/>
      </w:r>
      <w:r w:rsidRPr="002E1B71">
        <w:rPr>
          <w:rFonts w:ascii="Arial" w:hAnsi="Arial" w:cs="Arial"/>
        </w:rPr>
        <w:tab/>
        <w:t>: Materi</w:t>
      </w:r>
    </w:p>
    <w:p w:rsidR="00A364A5" w:rsidRPr="002E1B71" w:rsidRDefault="00A364A5" w:rsidP="00A364A5">
      <w:pPr>
        <w:pStyle w:val="ListParagraph"/>
        <w:rPr>
          <w:rFonts w:ascii="Arial" w:hAnsi="Arial" w:cs="Arial"/>
        </w:rPr>
      </w:pPr>
      <w:r w:rsidRPr="002E1B71">
        <w:rPr>
          <w:rFonts w:ascii="Arial" w:hAnsi="Arial" w:cs="Arial"/>
        </w:rPr>
        <w:t xml:space="preserve">Dipakai ketika </w:t>
      </w:r>
      <w:r w:rsidRPr="002E1B71">
        <w:rPr>
          <w:rFonts w:ascii="Arial" w:hAnsi="Arial" w:cs="Arial"/>
        </w:rPr>
        <w:tab/>
        <w:t xml:space="preserve">: Mahasiswa memilih untuk mendownload materi yang sedang dipelajari </w:t>
      </w:r>
    </w:p>
    <w:p w:rsidR="00A364A5" w:rsidRPr="002E1B71" w:rsidRDefault="00A364A5" w:rsidP="00A364A5">
      <w:pPr>
        <w:pStyle w:val="ListParagraph"/>
        <w:rPr>
          <w:rFonts w:ascii="Arial" w:hAnsi="Arial" w:cs="Arial"/>
        </w:rPr>
      </w:pPr>
      <w:r w:rsidRPr="002E1B71">
        <w:rPr>
          <w:rFonts w:ascii="Arial" w:hAnsi="Arial" w:cs="Arial"/>
        </w:rPr>
        <w:t xml:space="preserve">Deskripsi </w:t>
      </w:r>
      <w:r w:rsidRPr="002E1B71">
        <w:rPr>
          <w:rFonts w:ascii="Arial" w:hAnsi="Arial" w:cs="Arial"/>
        </w:rPr>
        <w:tab/>
        <w:t>: Mahasiswa dapat mengunduh materi yang dibuat oleh dosen, dari database Materi.db</w:t>
      </w:r>
      <w:r w:rsidR="008B3BC2">
        <w:rPr>
          <w:rFonts w:ascii="Arial" w:hAnsi="Arial" w:cs="Arial"/>
        </w:rPr>
        <w:t>.</w:t>
      </w:r>
    </w:p>
    <w:p w:rsidR="00A364A5" w:rsidRPr="002E1B71" w:rsidRDefault="00A364A5" w:rsidP="00A364A5">
      <w:pPr>
        <w:pStyle w:val="ListParagraph"/>
        <w:rPr>
          <w:rFonts w:ascii="Arial" w:hAnsi="Arial" w:cs="Arial"/>
        </w:rPr>
      </w:pPr>
      <w:r w:rsidRPr="002E1B71">
        <w:rPr>
          <w:rFonts w:ascii="Arial" w:hAnsi="Arial" w:cs="Arial"/>
        </w:rPr>
        <w:t xml:space="preserve">Struktur Data </w:t>
      </w:r>
      <w:r w:rsidRPr="002E1B71">
        <w:rPr>
          <w:rFonts w:ascii="Arial" w:hAnsi="Arial" w:cs="Arial"/>
        </w:rPr>
        <w:tab/>
        <w:t>:</w:t>
      </w:r>
      <w:r>
        <w:rPr>
          <w:rFonts w:ascii="Arial" w:hAnsi="Arial" w:cs="Arial"/>
        </w:rPr>
        <w:t xml:space="preserve"> L</w:t>
      </w:r>
      <w:r w:rsidRPr="002E1B71">
        <w:rPr>
          <w:rFonts w:ascii="Arial" w:hAnsi="Arial" w:cs="Arial"/>
        </w:rPr>
        <w:t>ist</w:t>
      </w:r>
    </w:p>
    <w:p w:rsidR="00A364A5" w:rsidRPr="002E1B71" w:rsidRDefault="00A87EFD" w:rsidP="00A364A5">
      <w:pPr>
        <w:pStyle w:val="ListParagraph"/>
        <w:rPr>
          <w:rFonts w:ascii="Arial" w:hAnsi="Arial" w:cs="Arial"/>
        </w:rPr>
      </w:pPr>
      <w:r>
        <w:rPr>
          <w:rFonts w:ascii="Arial" w:hAnsi="Arial" w:cs="Arial"/>
        </w:rPr>
        <w:lastRenderedPageBreak/>
        <w:t>Penjelasan</w:t>
      </w:r>
      <w:r>
        <w:rPr>
          <w:rFonts w:ascii="Arial" w:hAnsi="Arial" w:cs="Arial"/>
        </w:rPr>
        <w:tab/>
        <w:t>: Materi [Vektor</w:t>
      </w:r>
      <w:r w:rsidR="00A364A5" w:rsidRPr="002E1B71">
        <w:rPr>
          <w:rFonts w:ascii="Arial" w:hAnsi="Arial" w:cs="Arial"/>
        </w:rPr>
        <w:t>]</w:t>
      </w:r>
    </w:p>
    <w:p w:rsidR="00945A82" w:rsidRPr="00CB2738" w:rsidRDefault="00945A82" w:rsidP="00945A82">
      <w:pPr>
        <w:tabs>
          <w:tab w:val="left" w:pos="1095"/>
        </w:tabs>
        <w:rPr>
          <w:rFonts w:ascii="Arial" w:hAnsi="Arial" w:cs="Arial"/>
        </w:rPr>
      </w:pPr>
    </w:p>
    <w:p w:rsidR="00AF5555" w:rsidRDefault="00AF5555" w:rsidP="00B75AA6">
      <w:pPr>
        <w:pStyle w:val="Heading1"/>
        <w:rPr>
          <w:rFonts w:cs="Arial"/>
        </w:rPr>
      </w:pPr>
      <w:bookmarkStart w:id="184" w:name="_Toc473958280"/>
      <w:bookmarkStart w:id="185" w:name="_Toc473531862"/>
      <w:bookmarkStart w:id="186" w:name="_Toc473541317"/>
      <w:bookmarkStart w:id="187" w:name="_Toc475557954"/>
      <w:r w:rsidRPr="00CB2738">
        <w:rPr>
          <w:rFonts w:cs="Arial"/>
        </w:rPr>
        <w:t>Kebutuhan Non Fungsional</w:t>
      </w:r>
      <w:bookmarkEnd w:id="184"/>
      <w:bookmarkEnd w:id="185"/>
      <w:bookmarkEnd w:id="186"/>
      <w:bookmarkEnd w:id="187"/>
    </w:p>
    <w:p w:rsidR="00B75AA6" w:rsidRPr="00B75AA6" w:rsidRDefault="00B75AA6" w:rsidP="00B75AA6"/>
    <w:p w:rsidR="00AF5555" w:rsidRDefault="00AF5555" w:rsidP="00C70086">
      <w:pPr>
        <w:pStyle w:val="Heading2"/>
        <w:rPr>
          <w:rFonts w:cs="Arial"/>
        </w:rPr>
      </w:pPr>
      <w:bookmarkStart w:id="188" w:name="_Toc473958281"/>
      <w:bookmarkStart w:id="189" w:name="_Toc473531863"/>
      <w:bookmarkStart w:id="190" w:name="_Toc473541318"/>
      <w:bookmarkStart w:id="191" w:name="_Toc475557955"/>
      <w:r w:rsidRPr="00CB2738">
        <w:rPr>
          <w:rFonts w:cs="Arial"/>
        </w:rPr>
        <w:t>Atribut Kualitas Perangkat Lunak</w:t>
      </w:r>
      <w:bookmarkEnd w:id="188"/>
      <w:bookmarkEnd w:id="189"/>
      <w:bookmarkEnd w:id="190"/>
      <w:bookmarkEnd w:id="191"/>
    </w:p>
    <w:p w:rsidR="00B75AA6" w:rsidRPr="00B75AA6" w:rsidRDefault="00B75AA6" w:rsidP="00B75AA6"/>
    <w:p w:rsidR="007D59DD" w:rsidRDefault="007D59DD" w:rsidP="007D59DD">
      <w:pPr>
        <w:pStyle w:val="Heading3"/>
        <w:rPr>
          <w:rFonts w:cs="Arial"/>
        </w:rPr>
      </w:pPr>
      <w:bookmarkStart w:id="192" w:name="_Toc475557956"/>
      <w:r w:rsidRPr="00CB2738">
        <w:rPr>
          <w:rFonts w:cs="Arial"/>
        </w:rPr>
        <w:t>Keandalan (Reliability)</w:t>
      </w:r>
      <w:bookmarkEnd w:id="192"/>
    </w:p>
    <w:p w:rsidR="00B75AA6" w:rsidRPr="00B75AA6" w:rsidRDefault="00B75AA6" w:rsidP="00B75AA6"/>
    <w:p w:rsidR="007D59DD" w:rsidRPr="00B75AA6" w:rsidRDefault="007D59DD" w:rsidP="004665AF">
      <w:pPr>
        <w:ind w:left="576" w:firstLine="144"/>
        <w:rPr>
          <w:rFonts w:ascii="Arial" w:hAnsi="Arial" w:cs="Arial"/>
        </w:rPr>
      </w:pPr>
      <w:r w:rsidRPr="00B75AA6">
        <w:rPr>
          <w:rFonts w:ascii="Arial" w:hAnsi="Arial" w:cs="Arial"/>
        </w:rPr>
        <w:t>Sistem ini dapat diakses selama 7 x 24 jam.</w:t>
      </w:r>
    </w:p>
    <w:p w:rsidR="00B75AA6" w:rsidRPr="00CB2738" w:rsidRDefault="00B75AA6" w:rsidP="004665AF">
      <w:pPr>
        <w:ind w:left="576" w:firstLine="144"/>
        <w:rPr>
          <w:rFonts w:ascii="Arial" w:hAnsi="Arial" w:cs="Arial"/>
        </w:rPr>
      </w:pPr>
    </w:p>
    <w:p w:rsidR="007D59DD" w:rsidRDefault="007D59DD" w:rsidP="007D59DD">
      <w:pPr>
        <w:pStyle w:val="Heading3"/>
        <w:rPr>
          <w:rFonts w:cs="Arial"/>
        </w:rPr>
      </w:pPr>
      <w:bookmarkStart w:id="193" w:name="_Toc475557957"/>
      <w:r w:rsidRPr="00CB2738">
        <w:rPr>
          <w:rFonts w:cs="Arial"/>
        </w:rPr>
        <w:t>Ketersediaan (Availability)</w:t>
      </w:r>
      <w:bookmarkEnd w:id="193"/>
      <w:r w:rsidRPr="00CB2738">
        <w:rPr>
          <w:rFonts w:cs="Arial"/>
        </w:rPr>
        <w:t xml:space="preserve"> </w:t>
      </w:r>
    </w:p>
    <w:p w:rsidR="00B75AA6" w:rsidRPr="00B75AA6" w:rsidRDefault="00B75AA6" w:rsidP="00B75AA6"/>
    <w:p w:rsidR="007D59DD" w:rsidRPr="00CB2738" w:rsidRDefault="007D59DD" w:rsidP="00B75AA6">
      <w:pPr>
        <w:ind w:left="720" w:firstLine="720"/>
        <w:jc w:val="both"/>
        <w:rPr>
          <w:rFonts w:ascii="Arial" w:hAnsi="Arial" w:cs="Arial"/>
          <w:sz w:val="24"/>
          <w:szCs w:val="24"/>
        </w:rPr>
      </w:pPr>
      <w:r w:rsidRPr="00B75AA6">
        <w:rPr>
          <w:rFonts w:ascii="Arial" w:hAnsi="Arial" w:cs="Arial"/>
          <w:szCs w:val="24"/>
        </w:rPr>
        <w:t xml:space="preserve">Data materi, quiz, dan assignment </w:t>
      </w:r>
      <w:r w:rsidR="001677FA" w:rsidRPr="00B75AA6">
        <w:rPr>
          <w:rFonts w:ascii="Arial" w:hAnsi="Arial" w:cs="Arial"/>
          <w:szCs w:val="24"/>
        </w:rPr>
        <w:t>terupdate setiap dosen update materi, quiz, dan assignment. Proses nilai quiz dilakukan secara otomatis oleh system, dan nilai assignment secara input manual oleh dosen. Perhitungan index dilakukan oleh system. Sistem dapat diakses oleh 5000 user secara bersamaan.</w:t>
      </w:r>
    </w:p>
    <w:p w:rsidR="001677FA" w:rsidRPr="00CB2738" w:rsidRDefault="001677FA" w:rsidP="001677FA">
      <w:pPr>
        <w:rPr>
          <w:rFonts w:ascii="Arial" w:hAnsi="Arial" w:cs="Arial"/>
        </w:rPr>
      </w:pPr>
    </w:p>
    <w:p w:rsidR="001677FA" w:rsidRDefault="001677FA" w:rsidP="001677FA">
      <w:pPr>
        <w:pStyle w:val="Heading3"/>
        <w:rPr>
          <w:rFonts w:cs="Arial"/>
        </w:rPr>
      </w:pPr>
      <w:bookmarkStart w:id="194" w:name="_Toc475557958"/>
      <w:r w:rsidRPr="00CB2738">
        <w:rPr>
          <w:rFonts w:cs="Arial"/>
        </w:rPr>
        <w:t>Keamanan (System Security)</w:t>
      </w:r>
      <w:bookmarkEnd w:id="194"/>
    </w:p>
    <w:p w:rsidR="00B75AA6" w:rsidRPr="00B75AA6" w:rsidRDefault="00B75AA6" w:rsidP="00B75AA6"/>
    <w:p w:rsidR="00AF5555" w:rsidRPr="00B75AA6" w:rsidRDefault="001677FA" w:rsidP="00B75AA6">
      <w:pPr>
        <w:ind w:left="720" w:firstLine="720"/>
        <w:jc w:val="both"/>
        <w:rPr>
          <w:rFonts w:ascii="Arial" w:hAnsi="Arial" w:cs="Arial"/>
          <w:szCs w:val="24"/>
        </w:rPr>
      </w:pPr>
      <w:r w:rsidRPr="00B75AA6">
        <w:rPr>
          <w:rFonts w:ascii="Arial" w:hAnsi="Arial" w:cs="Arial"/>
          <w:szCs w:val="24"/>
        </w:rPr>
        <w:t xml:space="preserve">Dari sisi power, disediakan UPS untuk menjaga server tetap hidup. Dari sisi keamanan jaringan, digunakan </w:t>
      </w:r>
      <w:r w:rsidRPr="00B75AA6">
        <w:rPr>
          <w:rFonts w:ascii="Arial" w:hAnsi="Arial" w:cs="Arial"/>
          <w:i/>
          <w:szCs w:val="24"/>
        </w:rPr>
        <w:t>double filtering</w:t>
      </w:r>
      <w:r w:rsidRPr="00B75AA6">
        <w:rPr>
          <w:rFonts w:ascii="Arial" w:hAnsi="Arial" w:cs="Arial"/>
          <w:szCs w:val="24"/>
        </w:rPr>
        <w:t xml:space="preserve"> yang dilakukan oleh dua </w:t>
      </w:r>
      <w:r w:rsidR="00016B7E" w:rsidRPr="00B75AA6">
        <w:rPr>
          <w:rFonts w:ascii="Arial" w:hAnsi="Arial" w:cs="Arial"/>
          <w:szCs w:val="24"/>
        </w:rPr>
        <w:t xml:space="preserve">perangkat </w:t>
      </w:r>
      <w:r w:rsidRPr="00B75AA6">
        <w:rPr>
          <w:rFonts w:ascii="Arial" w:hAnsi="Arial" w:cs="Arial"/>
          <w:i/>
          <w:szCs w:val="24"/>
        </w:rPr>
        <w:t>firewall</w:t>
      </w:r>
      <w:r w:rsidR="00016B7E" w:rsidRPr="00B75AA6">
        <w:rPr>
          <w:rFonts w:ascii="Arial" w:hAnsi="Arial" w:cs="Arial"/>
          <w:i/>
          <w:szCs w:val="24"/>
        </w:rPr>
        <w:t>.</w:t>
      </w:r>
      <w:r w:rsidR="00016B7E" w:rsidRPr="00B75AA6">
        <w:rPr>
          <w:rFonts w:ascii="Arial" w:hAnsi="Arial" w:cs="Arial"/>
          <w:szCs w:val="24"/>
        </w:rPr>
        <w:t xml:space="preserve"> Dari sisi fisikal serve</w:t>
      </w:r>
      <w:r w:rsidR="00FE29D2" w:rsidRPr="00B75AA6">
        <w:rPr>
          <w:rFonts w:ascii="Arial" w:hAnsi="Arial" w:cs="Arial"/>
          <w:szCs w:val="24"/>
        </w:rPr>
        <w:t>r diletakan di NOC</w:t>
      </w:r>
      <w:r w:rsidR="00016B7E" w:rsidRPr="00B75AA6">
        <w:rPr>
          <w:rFonts w:ascii="Arial" w:hAnsi="Arial" w:cs="Arial"/>
          <w:szCs w:val="24"/>
        </w:rPr>
        <w:t xml:space="preserve"> dan hanya beber</w:t>
      </w:r>
      <w:r w:rsidR="00FE29D2" w:rsidRPr="00B75AA6">
        <w:rPr>
          <w:rFonts w:ascii="Arial" w:hAnsi="Arial" w:cs="Arial"/>
          <w:szCs w:val="24"/>
        </w:rPr>
        <w:t>apa orang saja yang boleh masuk.</w:t>
      </w:r>
    </w:p>
    <w:p w:rsidR="00FE29D2" w:rsidRPr="00CB2738" w:rsidRDefault="00FE29D2" w:rsidP="001677FA">
      <w:pPr>
        <w:ind w:left="576"/>
        <w:rPr>
          <w:rFonts w:ascii="Arial" w:hAnsi="Arial" w:cs="Arial"/>
          <w:sz w:val="24"/>
          <w:szCs w:val="24"/>
        </w:rPr>
      </w:pPr>
    </w:p>
    <w:p w:rsidR="00FE29D2" w:rsidRDefault="00FE29D2" w:rsidP="00FE29D2">
      <w:pPr>
        <w:pStyle w:val="Heading3"/>
        <w:rPr>
          <w:rFonts w:cs="Arial"/>
        </w:rPr>
      </w:pPr>
      <w:bookmarkStart w:id="195" w:name="_Toc475557959"/>
      <w:r w:rsidRPr="00CB2738">
        <w:rPr>
          <w:rFonts w:cs="Arial"/>
        </w:rPr>
        <w:t>Perawatan (Maintainability)</w:t>
      </w:r>
      <w:bookmarkEnd w:id="195"/>
    </w:p>
    <w:p w:rsidR="00B75AA6" w:rsidRPr="00B75AA6" w:rsidRDefault="00B75AA6" w:rsidP="00B75AA6"/>
    <w:p w:rsidR="00FE29D2" w:rsidRPr="00B75AA6" w:rsidRDefault="00FE29D2" w:rsidP="00B75AA6">
      <w:pPr>
        <w:ind w:left="720" w:firstLine="720"/>
        <w:jc w:val="both"/>
        <w:rPr>
          <w:rFonts w:ascii="Arial" w:hAnsi="Arial" w:cs="Arial"/>
          <w:szCs w:val="24"/>
        </w:rPr>
      </w:pPr>
      <w:r w:rsidRPr="00B75AA6">
        <w:rPr>
          <w:rFonts w:ascii="Arial" w:hAnsi="Arial" w:cs="Arial"/>
          <w:szCs w:val="24"/>
        </w:rPr>
        <w:t xml:space="preserve">Perawatan tidak perlu dilakukan oleh user, semua perawatan system dilakukan oleh </w:t>
      </w:r>
      <w:r w:rsidRPr="00B75AA6">
        <w:rPr>
          <w:rFonts w:ascii="Arial" w:hAnsi="Arial" w:cs="Arial"/>
          <w:i/>
          <w:szCs w:val="24"/>
        </w:rPr>
        <w:t>Administrator</w:t>
      </w:r>
      <w:r w:rsidRPr="00B75AA6">
        <w:rPr>
          <w:rFonts w:ascii="Arial" w:hAnsi="Arial" w:cs="Arial"/>
          <w:szCs w:val="24"/>
        </w:rPr>
        <w:t>.</w:t>
      </w:r>
    </w:p>
    <w:p w:rsidR="00FE29D2" w:rsidRPr="00B75AA6" w:rsidRDefault="00FE29D2" w:rsidP="00B75AA6">
      <w:pPr>
        <w:jc w:val="both"/>
        <w:rPr>
          <w:rFonts w:ascii="Arial" w:hAnsi="Arial" w:cs="Arial"/>
          <w:sz w:val="16"/>
        </w:rPr>
      </w:pPr>
    </w:p>
    <w:p w:rsidR="00FE29D2" w:rsidRDefault="00FE29D2" w:rsidP="00FE29D2">
      <w:pPr>
        <w:pStyle w:val="Heading3"/>
        <w:rPr>
          <w:rFonts w:cs="Arial"/>
        </w:rPr>
      </w:pPr>
      <w:bookmarkStart w:id="196" w:name="_Toc475557960"/>
      <w:r w:rsidRPr="00CB2738">
        <w:rPr>
          <w:rFonts w:cs="Arial"/>
        </w:rPr>
        <w:t>Kepemindahan (Portability)</w:t>
      </w:r>
      <w:bookmarkEnd w:id="196"/>
    </w:p>
    <w:p w:rsidR="00B75AA6" w:rsidRPr="00B75AA6" w:rsidRDefault="00B75AA6" w:rsidP="00B75AA6"/>
    <w:p w:rsidR="00FE29D2" w:rsidRPr="00CB2738" w:rsidRDefault="00FE29D2" w:rsidP="00B75AA6">
      <w:pPr>
        <w:ind w:left="720" w:firstLine="720"/>
        <w:jc w:val="both"/>
        <w:rPr>
          <w:rFonts w:ascii="Arial" w:hAnsi="Arial" w:cs="Arial"/>
          <w:sz w:val="24"/>
          <w:szCs w:val="24"/>
        </w:rPr>
      </w:pPr>
      <w:r w:rsidRPr="00B75AA6">
        <w:rPr>
          <w:rFonts w:ascii="Arial" w:hAnsi="Arial" w:cs="Arial"/>
          <w:szCs w:val="24"/>
        </w:rPr>
        <w:t xml:space="preserve">Sistem menggunakan teknik </w:t>
      </w:r>
      <w:r w:rsidRPr="00B75AA6">
        <w:rPr>
          <w:rFonts w:ascii="Arial" w:hAnsi="Arial" w:cs="Arial"/>
          <w:i/>
          <w:szCs w:val="24"/>
        </w:rPr>
        <w:t xml:space="preserve">mirroring </w:t>
      </w:r>
      <w:r w:rsidRPr="00B75AA6">
        <w:rPr>
          <w:rFonts w:ascii="Arial" w:hAnsi="Arial" w:cs="Arial"/>
          <w:szCs w:val="24"/>
        </w:rPr>
        <w:t>sehingga, apabila system down akan ada backup dengan kondisi serupa seperti yang sebelumnya.</w:t>
      </w:r>
    </w:p>
    <w:p w:rsidR="00AF5555" w:rsidRDefault="00AF5555">
      <w:pPr>
        <w:pStyle w:val="Heading2"/>
        <w:rPr>
          <w:rFonts w:cs="Arial"/>
        </w:rPr>
      </w:pPr>
      <w:bookmarkStart w:id="197" w:name="_Toc473531864"/>
      <w:bookmarkStart w:id="198" w:name="_Toc473541319"/>
      <w:bookmarkStart w:id="199" w:name="_Toc475557961"/>
      <w:r w:rsidRPr="00CB2738">
        <w:rPr>
          <w:rFonts w:cs="Arial"/>
        </w:rPr>
        <w:t>Batasan Perancangan</w:t>
      </w:r>
      <w:bookmarkEnd w:id="197"/>
      <w:bookmarkEnd w:id="198"/>
      <w:bookmarkEnd w:id="199"/>
    </w:p>
    <w:p w:rsidR="00B75AA6" w:rsidRPr="00B75AA6" w:rsidRDefault="00B75AA6" w:rsidP="00B75AA6"/>
    <w:p w:rsidR="00AF5555" w:rsidRPr="00B75AA6" w:rsidRDefault="00FE29D2" w:rsidP="00B75AA6">
      <w:pPr>
        <w:ind w:left="720" w:firstLine="720"/>
        <w:jc w:val="both"/>
        <w:rPr>
          <w:rFonts w:ascii="Arial" w:hAnsi="Arial" w:cs="Arial"/>
          <w:szCs w:val="24"/>
        </w:rPr>
      </w:pPr>
      <w:r w:rsidRPr="00B75AA6">
        <w:rPr>
          <w:rFonts w:ascii="Arial" w:hAnsi="Arial" w:cs="Arial"/>
          <w:szCs w:val="24"/>
        </w:rPr>
        <w:t>Perancangan system ini dilakukan diatas system operasi Linux dengan database MySql dan dibangun dalam bentuk web (PHP) sehingga dapat dia</w:t>
      </w:r>
      <w:r w:rsidR="004665AF" w:rsidRPr="00B75AA6">
        <w:rPr>
          <w:rFonts w:ascii="Arial" w:hAnsi="Arial" w:cs="Arial"/>
          <w:szCs w:val="24"/>
        </w:rPr>
        <w:t>kses di system operasi lainnya.</w:t>
      </w:r>
    </w:p>
    <w:p w:rsidR="00AF5555" w:rsidRPr="00CB2738" w:rsidRDefault="00AF5555">
      <w:pPr>
        <w:pStyle w:val="Heading2"/>
        <w:rPr>
          <w:rFonts w:cs="Arial"/>
        </w:rPr>
      </w:pPr>
      <w:bookmarkStart w:id="200" w:name="_Toc473531865"/>
      <w:bookmarkStart w:id="201" w:name="_Toc473541320"/>
      <w:bookmarkStart w:id="202" w:name="_Toc475557962"/>
      <w:bookmarkStart w:id="203" w:name="_Toc473958283"/>
      <w:r w:rsidRPr="00CB2738">
        <w:rPr>
          <w:rFonts w:cs="Arial"/>
        </w:rPr>
        <w:t>Matriks Keterunutan</w:t>
      </w:r>
      <w:bookmarkEnd w:id="200"/>
      <w:bookmarkEnd w:id="201"/>
      <w:bookmarkEnd w:id="202"/>
    </w:p>
    <w:tbl>
      <w:tblPr>
        <w:tblStyle w:val="TableGrid"/>
        <w:tblW w:w="0" w:type="auto"/>
        <w:tblLook w:val="04A0" w:firstRow="1" w:lastRow="0" w:firstColumn="1" w:lastColumn="0" w:noHBand="0" w:noVBand="1"/>
      </w:tblPr>
      <w:tblGrid>
        <w:gridCol w:w="2263"/>
        <w:gridCol w:w="6799"/>
      </w:tblGrid>
      <w:tr w:rsidR="00A30D2F" w:rsidTr="0049555E">
        <w:tc>
          <w:tcPr>
            <w:tcW w:w="2263" w:type="dxa"/>
          </w:tcPr>
          <w:p w:rsidR="00A30D2F" w:rsidRPr="00A30D2F" w:rsidRDefault="00A30D2F" w:rsidP="00A30D2F">
            <w:pPr>
              <w:rPr>
                <w:rFonts w:ascii="Arial" w:hAnsi="Arial" w:cs="Arial"/>
              </w:rPr>
            </w:pPr>
            <w:r w:rsidRPr="00A30D2F">
              <w:rPr>
                <w:rFonts w:ascii="Arial" w:hAnsi="Arial" w:cs="Arial"/>
              </w:rPr>
              <w:t>1.</w:t>
            </w:r>
            <w:r>
              <w:rPr>
                <w:rFonts w:ascii="Arial" w:hAnsi="Arial" w:cs="Arial"/>
              </w:rPr>
              <w:t xml:space="preserve"> SKPL-0001-F1</w:t>
            </w:r>
          </w:p>
        </w:tc>
        <w:tc>
          <w:tcPr>
            <w:tcW w:w="6799" w:type="dxa"/>
          </w:tcPr>
          <w:p w:rsidR="00A30D2F" w:rsidRDefault="00A30D2F">
            <w:pPr>
              <w:rPr>
                <w:rFonts w:ascii="Arial" w:hAnsi="Arial" w:cs="Arial"/>
              </w:rPr>
            </w:pPr>
            <w:r>
              <w:rPr>
                <w:rFonts w:ascii="Arial" w:hAnsi="Arial" w:cs="Arial"/>
              </w:rPr>
              <w:t>Menampilkan halaman login</w:t>
            </w:r>
          </w:p>
        </w:tc>
      </w:tr>
      <w:tr w:rsidR="00A30D2F" w:rsidTr="0049555E">
        <w:tc>
          <w:tcPr>
            <w:tcW w:w="2263" w:type="dxa"/>
          </w:tcPr>
          <w:p w:rsidR="00A30D2F" w:rsidRPr="00A30D2F" w:rsidRDefault="00A30D2F" w:rsidP="00A30D2F">
            <w:pPr>
              <w:rPr>
                <w:rFonts w:ascii="Arial" w:hAnsi="Arial" w:cs="Arial"/>
              </w:rPr>
            </w:pPr>
            <w:r w:rsidRPr="00A30D2F">
              <w:rPr>
                <w:rFonts w:ascii="Arial" w:hAnsi="Arial" w:cs="Arial"/>
              </w:rPr>
              <w:t>2.</w:t>
            </w:r>
            <w:r>
              <w:rPr>
                <w:rFonts w:ascii="Arial" w:hAnsi="Arial" w:cs="Arial"/>
              </w:rPr>
              <w:t xml:space="preserve"> SKPL-0001-F2</w:t>
            </w:r>
          </w:p>
        </w:tc>
        <w:tc>
          <w:tcPr>
            <w:tcW w:w="6799" w:type="dxa"/>
          </w:tcPr>
          <w:p w:rsidR="00A30D2F" w:rsidRDefault="00A30D2F">
            <w:pPr>
              <w:rPr>
                <w:rFonts w:ascii="Arial" w:hAnsi="Arial" w:cs="Arial"/>
              </w:rPr>
            </w:pPr>
            <w:r>
              <w:rPr>
                <w:rFonts w:ascii="Arial" w:hAnsi="Arial" w:cs="Arial"/>
              </w:rPr>
              <w:t>Koneksi ke database</w:t>
            </w:r>
          </w:p>
        </w:tc>
      </w:tr>
      <w:tr w:rsidR="00A30D2F" w:rsidTr="0049555E">
        <w:tc>
          <w:tcPr>
            <w:tcW w:w="2263" w:type="dxa"/>
          </w:tcPr>
          <w:p w:rsidR="00A30D2F" w:rsidRDefault="00A30D2F">
            <w:pPr>
              <w:rPr>
                <w:rFonts w:ascii="Arial" w:hAnsi="Arial" w:cs="Arial"/>
              </w:rPr>
            </w:pPr>
            <w:r>
              <w:rPr>
                <w:rFonts w:ascii="Arial" w:hAnsi="Arial" w:cs="Arial"/>
              </w:rPr>
              <w:t>3. SKPL-0001-F3</w:t>
            </w:r>
          </w:p>
        </w:tc>
        <w:tc>
          <w:tcPr>
            <w:tcW w:w="6799" w:type="dxa"/>
          </w:tcPr>
          <w:p w:rsidR="00A30D2F" w:rsidRDefault="00A30D2F">
            <w:pPr>
              <w:rPr>
                <w:rFonts w:ascii="Arial" w:hAnsi="Arial" w:cs="Arial"/>
              </w:rPr>
            </w:pPr>
            <w:r>
              <w:rPr>
                <w:rFonts w:ascii="Arial" w:hAnsi="Arial" w:cs="Arial"/>
              </w:rPr>
              <w:t>Menampilkan halaman sesuai dengan user login</w:t>
            </w:r>
          </w:p>
        </w:tc>
      </w:tr>
      <w:tr w:rsidR="00A30D2F" w:rsidTr="0049555E">
        <w:tc>
          <w:tcPr>
            <w:tcW w:w="2263" w:type="dxa"/>
          </w:tcPr>
          <w:p w:rsidR="00A30D2F" w:rsidRDefault="0049555E">
            <w:pPr>
              <w:rPr>
                <w:rFonts w:ascii="Arial" w:hAnsi="Arial" w:cs="Arial"/>
              </w:rPr>
            </w:pPr>
            <w:r>
              <w:rPr>
                <w:rFonts w:ascii="Arial" w:hAnsi="Arial" w:cs="Arial"/>
              </w:rPr>
              <w:t>4. SKPL-0001-F4</w:t>
            </w:r>
          </w:p>
        </w:tc>
        <w:tc>
          <w:tcPr>
            <w:tcW w:w="6799" w:type="dxa"/>
          </w:tcPr>
          <w:p w:rsidR="00A30D2F" w:rsidRDefault="00A30D2F">
            <w:pPr>
              <w:rPr>
                <w:rFonts w:ascii="Arial" w:hAnsi="Arial" w:cs="Arial"/>
              </w:rPr>
            </w:pPr>
            <w:r>
              <w:rPr>
                <w:rFonts w:ascii="Arial" w:hAnsi="Arial" w:cs="Arial"/>
              </w:rPr>
              <w:t>Menampilkan menu-menu fitur (Quiz, Assignment, Nilai)</w:t>
            </w:r>
          </w:p>
        </w:tc>
      </w:tr>
      <w:tr w:rsidR="00A30D2F" w:rsidTr="0049555E">
        <w:tc>
          <w:tcPr>
            <w:tcW w:w="2263" w:type="dxa"/>
          </w:tcPr>
          <w:p w:rsidR="00A30D2F" w:rsidRDefault="0049555E">
            <w:pPr>
              <w:rPr>
                <w:rFonts w:ascii="Arial" w:hAnsi="Arial" w:cs="Arial"/>
              </w:rPr>
            </w:pPr>
            <w:r>
              <w:rPr>
                <w:rFonts w:ascii="Arial" w:hAnsi="Arial" w:cs="Arial"/>
              </w:rPr>
              <w:t>5. SKPL-0001-F5</w:t>
            </w:r>
          </w:p>
        </w:tc>
        <w:tc>
          <w:tcPr>
            <w:tcW w:w="6799" w:type="dxa"/>
          </w:tcPr>
          <w:p w:rsidR="00A30D2F" w:rsidRDefault="0049555E">
            <w:pPr>
              <w:rPr>
                <w:rFonts w:ascii="Arial" w:hAnsi="Arial" w:cs="Arial"/>
              </w:rPr>
            </w:pPr>
            <w:r>
              <w:rPr>
                <w:rFonts w:ascii="Arial" w:hAnsi="Arial" w:cs="Arial"/>
              </w:rPr>
              <w:t>Dosen m</w:t>
            </w:r>
            <w:r w:rsidR="00A30D2F">
              <w:rPr>
                <w:rFonts w:ascii="Arial" w:hAnsi="Arial" w:cs="Arial"/>
              </w:rPr>
              <w:t>elihat detil fitur (Quiz, Assignment, Nilai)</w:t>
            </w:r>
          </w:p>
        </w:tc>
      </w:tr>
      <w:tr w:rsidR="00A30D2F" w:rsidTr="0049555E">
        <w:tc>
          <w:tcPr>
            <w:tcW w:w="2263" w:type="dxa"/>
          </w:tcPr>
          <w:p w:rsidR="00A30D2F" w:rsidRDefault="0049555E">
            <w:pPr>
              <w:rPr>
                <w:rFonts w:ascii="Arial" w:hAnsi="Arial" w:cs="Arial"/>
              </w:rPr>
            </w:pPr>
            <w:r>
              <w:rPr>
                <w:rFonts w:ascii="Arial" w:hAnsi="Arial" w:cs="Arial"/>
              </w:rPr>
              <w:t>6. SKPL-0001-F6</w:t>
            </w:r>
          </w:p>
        </w:tc>
        <w:tc>
          <w:tcPr>
            <w:tcW w:w="6799" w:type="dxa"/>
          </w:tcPr>
          <w:p w:rsidR="00A30D2F" w:rsidRDefault="0049555E" w:rsidP="0049555E">
            <w:pPr>
              <w:rPr>
                <w:rFonts w:ascii="Arial" w:hAnsi="Arial" w:cs="Arial"/>
              </w:rPr>
            </w:pPr>
            <w:r>
              <w:rPr>
                <w:rFonts w:ascii="Arial" w:hAnsi="Arial" w:cs="Arial"/>
              </w:rPr>
              <w:t>Dosen meny</w:t>
            </w:r>
            <w:r w:rsidR="00A30D2F">
              <w:rPr>
                <w:rFonts w:ascii="Arial" w:hAnsi="Arial" w:cs="Arial"/>
              </w:rPr>
              <w:t>unting fitur (Quiz, Assignment, Nilai)</w:t>
            </w:r>
          </w:p>
        </w:tc>
      </w:tr>
      <w:tr w:rsidR="00A30D2F" w:rsidTr="0049555E">
        <w:tc>
          <w:tcPr>
            <w:tcW w:w="2263" w:type="dxa"/>
          </w:tcPr>
          <w:p w:rsidR="00A30D2F" w:rsidRDefault="0049555E">
            <w:pPr>
              <w:rPr>
                <w:rFonts w:ascii="Arial" w:hAnsi="Arial" w:cs="Arial"/>
              </w:rPr>
            </w:pPr>
            <w:r>
              <w:rPr>
                <w:rFonts w:ascii="Arial" w:hAnsi="Arial" w:cs="Arial"/>
              </w:rPr>
              <w:t>7. SKPL-0001-F7</w:t>
            </w:r>
          </w:p>
        </w:tc>
        <w:tc>
          <w:tcPr>
            <w:tcW w:w="6799" w:type="dxa"/>
          </w:tcPr>
          <w:p w:rsidR="0049555E" w:rsidRDefault="0049555E">
            <w:pPr>
              <w:rPr>
                <w:rFonts w:ascii="Arial" w:hAnsi="Arial" w:cs="Arial"/>
              </w:rPr>
            </w:pPr>
            <w:r>
              <w:rPr>
                <w:rFonts w:ascii="Arial" w:hAnsi="Arial" w:cs="Arial"/>
              </w:rPr>
              <w:t>Mahasiswa memilih mata kuliah</w:t>
            </w:r>
          </w:p>
        </w:tc>
      </w:tr>
      <w:tr w:rsidR="00A30D2F" w:rsidTr="0049555E">
        <w:tc>
          <w:tcPr>
            <w:tcW w:w="2263" w:type="dxa"/>
          </w:tcPr>
          <w:p w:rsidR="00A30D2F" w:rsidRDefault="0049555E">
            <w:pPr>
              <w:rPr>
                <w:rFonts w:ascii="Arial" w:hAnsi="Arial" w:cs="Arial"/>
              </w:rPr>
            </w:pPr>
            <w:r>
              <w:rPr>
                <w:rFonts w:ascii="Arial" w:hAnsi="Arial" w:cs="Arial"/>
              </w:rPr>
              <w:t>8. SKPL-0001-F8</w:t>
            </w:r>
          </w:p>
        </w:tc>
        <w:tc>
          <w:tcPr>
            <w:tcW w:w="6799" w:type="dxa"/>
          </w:tcPr>
          <w:p w:rsidR="0049555E" w:rsidRDefault="0049555E">
            <w:pPr>
              <w:rPr>
                <w:rFonts w:ascii="Arial" w:hAnsi="Arial" w:cs="Arial"/>
              </w:rPr>
            </w:pPr>
            <w:r>
              <w:rPr>
                <w:rFonts w:ascii="Arial" w:hAnsi="Arial" w:cs="Arial"/>
              </w:rPr>
              <w:t>Mahasiswa mengerjakan Quiz dan Assignment</w:t>
            </w:r>
          </w:p>
        </w:tc>
      </w:tr>
      <w:tr w:rsidR="0049555E" w:rsidTr="0049555E">
        <w:tc>
          <w:tcPr>
            <w:tcW w:w="2263" w:type="dxa"/>
          </w:tcPr>
          <w:p w:rsidR="0049555E" w:rsidRDefault="0049555E">
            <w:pPr>
              <w:rPr>
                <w:rFonts w:ascii="Arial" w:hAnsi="Arial" w:cs="Arial"/>
              </w:rPr>
            </w:pPr>
            <w:r>
              <w:rPr>
                <w:rFonts w:ascii="Arial" w:hAnsi="Arial" w:cs="Arial"/>
              </w:rPr>
              <w:t>9. SKPL-0001-F9</w:t>
            </w:r>
          </w:p>
        </w:tc>
        <w:tc>
          <w:tcPr>
            <w:tcW w:w="6799" w:type="dxa"/>
          </w:tcPr>
          <w:p w:rsidR="0049555E" w:rsidRDefault="0049555E">
            <w:pPr>
              <w:rPr>
                <w:rFonts w:ascii="Arial" w:hAnsi="Arial" w:cs="Arial"/>
              </w:rPr>
            </w:pPr>
            <w:r>
              <w:rPr>
                <w:rFonts w:ascii="Arial" w:hAnsi="Arial" w:cs="Arial"/>
              </w:rPr>
              <w:t>Dosen memberi nilai Quiz dan Assignment dari mahasiswa</w:t>
            </w:r>
          </w:p>
        </w:tc>
      </w:tr>
      <w:tr w:rsidR="0049555E" w:rsidTr="0049555E">
        <w:tc>
          <w:tcPr>
            <w:tcW w:w="2263" w:type="dxa"/>
          </w:tcPr>
          <w:p w:rsidR="0049555E" w:rsidRDefault="0049555E">
            <w:pPr>
              <w:rPr>
                <w:rFonts w:ascii="Arial" w:hAnsi="Arial" w:cs="Arial"/>
              </w:rPr>
            </w:pPr>
            <w:r>
              <w:rPr>
                <w:rFonts w:ascii="Arial" w:hAnsi="Arial" w:cs="Arial"/>
              </w:rPr>
              <w:lastRenderedPageBreak/>
              <w:t>10. SKPL-0001-F10</w:t>
            </w:r>
          </w:p>
        </w:tc>
        <w:tc>
          <w:tcPr>
            <w:tcW w:w="6799" w:type="dxa"/>
          </w:tcPr>
          <w:p w:rsidR="0049555E" w:rsidRDefault="0049555E">
            <w:pPr>
              <w:rPr>
                <w:rFonts w:ascii="Arial" w:hAnsi="Arial" w:cs="Arial"/>
              </w:rPr>
            </w:pPr>
            <w:r>
              <w:rPr>
                <w:rFonts w:ascii="Arial" w:hAnsi="Arial" w:cs="Arial"/>
              </w:rPr>
              <w:t>Mahasiswa melihat nilai Quiz dan Assignment.</w:t>
            </w:r>
          </w:p>
        </w:tc>
      </w:tr>
      <w:tr w:rsidR="0049555E" w:rsidTr="0049555E">
        <w:tc>
          <w:tcPr>
            <w:tcW w:w="2263" w:type="dxa"/>
          </w:tcPr>
          <w:p w:rsidR="0049555E" w:rsidRDefault="0049555E">
            <w:pPr>
              <w:rPr>
                <w:rFonts w:ascii="Arial" w:hAnsi="Arial" w:cs="Arial"/>
              </w:rPr>
            </w:pPr>
          </w:p>
        </w:tc>
        <w:tc>
          <w:tcPr>
            <w:tcW w:w="6799" w:type="dxa"/>
          </w:tcPr>
          <w:p w:rsidR="0049555E" w:rsidRDefault="0049555E">
            <w:pPr>
              <w:rPr>
                <w:rFonts w:ascii="Arial" w:hAnsi="Arial" w:cs="Arial"/>
              </w:rPr>
            </w:pPr>
          </w:p>
        </w:tc>
      </w:tr>
    </w:tbl>
    <w:p w:rsidR="00AF5555" w:rsidRPr="00CB2738" w:rsidRDefault="00AF5555">
      <w:pPr>
        <w:rPr>
          <w:rFonts w:ascii="Arial" w:hAnsi="Arial" w:cs="Arial"/>
        </w:rPr>
      </w:pPr>
    </w:p>
    <w:p w:rsidR="00AF5555" w:rsidRPr="00CB2738" w:rsidRDefault="00AF5555">
      <w:pPr>
        <w:pStyle w:val="Heading2"/>
        <w:numPr>
          <w:ilvl w:val="0"/>
          <w:numId w:val="0"/>
        </w:numPr>
        <w:rPr>
          <w:rFonts w:cs="Arial"/>
        </w:rPr>
      </w:pPr>
      <w:bookmarkStart w:id="204" w:name="_Toc473531866"/>
      <w:bookmarkStart w:id="205" w:name="_Toc473541321"/>
      <w:bookmarkStart w:id="206" w:name="_Toc475557963"/>
      <w:r w:rsidRPr="00CB2738">
        <w:rPr>
          <w:rFonts w:cs="Arial"/>
        </w:rPr>
        <w:lastRenderedPageBreak/>
        <w:t>Lampiran</w:t>
      </w:r>
      <w:bookmarkEnd w:id="203"/>
      <w:bookmarkEnd w:id="204"/>
      <w:bookmarkEnd w:id="205"/>
      <w:bookmarkEnd w:id="206"/>
    </w:p>
    <w:p w:rsidR="00AF5555" w:rsidRPr="00CB2738" w:rsidRDefault="00AF5555" w:rsidP="00BE49D2">
      <w:pPr>
        <w:pStyle w:val="Heading3"/>
        <w:numPr>
          <w:ilvl w:val="0"/>
          <w:numId w:val="0"/>
        </w:numPr>
        <w:rPr>
          <w:rFonts w:cs="Arial"/>
        </w:rPr>
      </w:pPr>
      <w:bookmarkStart w:id="207" w:name="_Toc473958285"/>
      <w:bookmarkStart w:id="208" w:name="_Toc473531867"/>
      <w:bookmarkStart w:id="209" w:name="_Toc473541322"/>
      <w:bookmarkStart w:id="210" w:name="_Toc475557964"/>
      <w:r w:rsidRPr="00CB2738">
        <w:rPr>
          <w:rFonts w:cs="Arial"/>
        </w:rPr>
        <w:t xml:space="preserve">Flow </w:t>
      </w:r>
      <w:r w:rsidR="00BE49D2" w:rsidRPr="00CB2738">
        <w:rPr>
          <w:rFonts w:cs="Arial"/>
        </w:rPr>
        <w:t>M</w:t>
      </w:r>
      <w:r w:rsidRPr="00CB2738">
        <w:rPr>
          <w:rFonts w:cs="Arial"/>
        </w:rPr>
        <w:t>ap/Prosedur</w:t>
      </w:r>
      <w:bookmarkEnd w:id="207"/>
      <w:bookmarkEnd w:id="208"/>
      <w:bookmarkEnd w:id="209"/>
      <w:bookmarkEnd w:id="210"/>
    </w:p>
    <w:p w:rsidR="00C46D97" w:rsidRPr="00CB2738" w:rsidRDefault="00A252DD" w:rsidP="00C46D97">
      <w:pPr>
        <w:keepNext/>
        <w:jc w:val="center"/>
        <w:rPr>
          <w:rFonts w:ascii="Arial" w:hAnsi="Arial" w:cs="Arial"/>
        </w:rPr>
      </w:pPr>
      <w:r>
        <w:rPr>
          <w:rFonts w:ascii="Arial" w:hAnsi="Arial" w:cs="Arial"/>
        </w:rPr>
        <w:pict>
          <v:shape id="_x0000_i1026" type="#_x0000_t75" style="width:453.3pt;height:610.3pt">
            <v:imagedata r:id="rId15" o:title="Cleaning"/>
          </v:shape>
        </w:pict>
      </w:r>
    </w:p>
    <w:p w:rsidR="00AF5555" w:rsidRPr="00CB2738" w:rsidRDefault="00C46D97" w:rsidP="00C46D97">
      <w:pPr>
        <w:pStyle w:val="Caption"/>
        <w:jc w:val="center"/>
        <w:rPr>
          <w:rFonts w:ascii="Arial" w:hAnsi="Arial" w:cs="Arial"/>
        </w:rPr>
      </w:pPr>
      <w:bookmarkStart w:id="211" w:name="_Toc475557993"/>
      <w:r w:rsidRPr="00CB2738">
        <w:rPr>
          <w:rFonts w:ascii="Arial" w:hAnsi="Arial" w:cs="Arial"/>
        </w:rPr>
        <w:t xml:space="preserve">Lampiran </w:t>
      </w:r>
      <w:r w:rsidRPr="00CB2738">
        <w:rPr>
          <w:rFonts w:ascii="Arial" w:hAnsi="Arial" w:cs="Arial"/>
        </w:rPr>
        <w:fldChar w:fldCharType="begin"/>
      </w:r>
      <w:r w:rsidRPr="00CB2738">
        <w:rPr>
          <w:rFonts w:ascii="Arial" w:hAnsi="Arial" w:cs="Arial"/>
        </w:rPr>
        <w:instrText xml:space="preserve"> SEQ Lampiran \* ARABIC </w:instrText>
      </w:r>
      <w:r w:rsidRPr="00CB2738">
        <w:rPr>
          <w:rFonts w:ascii="Arial" w:hAnsi="Arial" w:cs="Arial"/>
        </w:rPr>
        <w:fldChar w:fldCharType="separate"/>
      </w:r>
      <w:r w:rsidRPr="00CB2738">
        <w:rPr>
          <w:rFonts w:ascii="Arial" w:hAnsi="Arial" w:cs="Arial"/>
          <w:noProof/>
        </w:rPr>
        <w:t>1</w:t>
      </w:r>
      <w:r w:rsidRPr="00CB2738">
        <w:rPr>
          <w:rFonts w:ascii="Arial" w:hAnsi="Arial" w:cs="Arial"/>
        </w:rPr>
        <w:fldChar w:fldCharType="end"/>
      </w:r>
      <w:r w:rsidRPr="00CB2738">
        <w:rPr>
          <w:rFonts w:ascii="Arial" w:hAnsi="Arial" w:cs="Arial"/>
        </w:rPr>
        <w:t xml:space="preserve"> Flow Map / Prosedur</w:t>
      </w:r>
      <w:bookmarkEnd w:id="211"/>
    </w:p>
    <w:sectPr w:rsidR="00AF5555" w:rsidRPr="00CB2738">
      <w:footerReference w:type="even" r:id="rId16"/>
      <w:footerReference w:type="default" r:id="rId17"/>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D39" w:rsidRDefault="00FD5D39">
      <w:r>
        <w:separator/>
      </w:r>
    </w:p>
  </w:endnote>
  <w:endnote w:type="continuationSeparator" w:id="0">
    <w:p w:rsidR="00FD5D39" w:rsidRDefault="00FD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EDF" w:rsidRDefault="00E03E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3EDF" w:rsidRDefault="00E03ED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03EDF" w:rsidTr="00141F1E">
      <w:tc>
        <w:tcPr>
          <w:tcW w:w="4626" w:type="dxa"/>
        </w:tcPr>
        <w:p w:rsidR="00E03EDF" w:rsidRDefault="00E03EDF" w:rsidP="00141F1E">
          <w:pPr>
            <w:pStyle w:val="Footer"/>
            <w:tabs>
              <w:tab w:val="clear" w:pos="4320"/>
              <w:tab w:val="clear" w:pos="8640"/>
            </w:tabs>
            <w:jc w:val="left"/>
            <w:rPr>
              <w:b/>
              <w:bCs/>
            </w:rPr>
          </w:pPr>
          <w:r>
            <w:rPr>
              <w:b/>
              <w:bCs/>
            </w:rPr>
            <w:t>Prodi S1 Teknik Informatika - Universitas Telkom</w:t>
          </w:r>
        </w:p>
      </w:tc>
      <w:tc>
        <w:tcPr>
          <w:tcW w:w="2268" w:type="dxa"/>
        </w:tcPr>
        <w:p w:rsidR="00E03EDF" w:rsidRDefault="00E03EDF" w:rsidP="000912F7">
          <w:pPr>
            <w:pStyle w:val="Footer"/>
            <w:tabs>
              <w:tab w:val="clear" w:pos="4320"/>
              <w:tab w:val="clear" w:pos="8640"/>
            </w:tabs>
            <w:rPr>
              <w:b/>
              <w:bCs/>
            </w:rPr>
          </w:pPr>
          <w:r>
            <w:rPr>
              <w:b/>
              <w:bCs/>
            </w:rPr>
            <w:t>SKPL-</w:t>
          </w:r>
          <w:del w:id="212" w:author="DAWAM DWI JATMIKO SUWAWI" w:date="2017-02-16T14:43:00Z">
            <w:r w:rsidDel="000912F7">
              <w:rPr>
                <w:b/>
                <w:bCs/>
              </w:rPr>
              <w:delText>xxx</w:delText>
            </w:r>
          </w:del>
          <w:r w:rsidR="00B12028">
            <w:rPr>
              <w:b/>
              <w:bCs/>
            </w:rPr>
            <w:t>001</w:t>
          </w:r>
        </w:p>
      </w:tc>
      <w:tc>
        <w:tcPr>
          <w:tcW w:w="2196" w:type="dxa"/>
        </w:tcPr>
        <w:p w:rsidR="00E03EDF" w:rsidRDefault="00E03EDF">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B83DF1">
            <w:rPr>
              <w:rStyle w:val="PageNumber"/>
              <w:b/>
              <w:bCs/>
              <w:noProof/>
              <w:lang w:val="en-US"/>
            </w:rPr>
            <w:t>13</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B83DF1">
            <w:rPr>
              <w:rStyle w:val="PageNumber"/>
              <w:b/>
              <w:bCs/>
              <w:noProof/>
              <w:lang w:val="en-US"/>
            </w:rPr>
            <w:t>22</w:t>
          </w:r>
          <w:r>
            <w:rPr>
              <w:rStyle w:val="PageNumber"/>
              <w:b/>
              <w:bCs/>
              <w:lang w:val="en-US"/>
            </w:rPr>
            <w:fldChar w:fldCharType="end"/>
          </w:r>
        </w:p>
      </w:tc>
    </w:tr>
    <w:tr w:rsidR="00E03EDF">
      <w:trPr>
        <w:trHeight w:val="567"/>
      </w:trPr>
      <w:tc>
        <w:tcPr>
          <w:tcW w:w="9090" w:type="dxa"/>
          <w:gridSpan w:val="3"/>
          <w:vAlign w:val="center"/>
        </w:tcPr>
        <w:p w:rsidR="00E03EDF" w:rsidRDefault="00E03EDF"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E03EDF" w:rsidRDefault="00E03E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D39" w:rsidRDefault="00FD5D39">
      <w:r>
        <w:separator/>
      </w:r>
    </w:p>
  </w:footnote>
  <w:footnote w:type="continuationSeparator" w:id="0">
    <w:p w:rsidR="00FD5D39" w:rsidRDefault="00FD5D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DD4"/>
    <w:multiLevelType w:val="hybridMultilevel"/>
    <w:tmpl w:val="7D64C53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15:restartNumberingAfterBreak="0">
    <w:nsid w:val="01E4366C"/>
    <w:multiLevelType w:val="hybridMultilevel"/>
    <w:tmpl w:val="6A26B338"/>
    <w:lvl w:ilvl="0" w:tplc="C2969F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2129D"/>
    <w:multiLevelType w:val="hybridMultilevel"/>
    <w:tmpl w:val="1162390E"/>
    <w:lvl w:ilvl="0" w:tplc="55541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9626A9"/>
    <w:multiLevelType w:val="hybridMultilevel"/>
    <w:tmpl w:val="3D6CB2DE"/>
    <w:lvl w:ilvl="0" w:tplc="92A2E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27286E"/>
    <w:multiLevelType w:val="hybridMultilevel"/>
    <w:tmpl w:val="DF2653EE"/>
    <w:lvl w:ilvl="0" w:tplc="DD3E3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995FE3"/>
    <w:multiLevelType w:val="hybridMultilevel"/>
    <w:tmpl w:val="8FAAED14"/>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15:restartNumberingAfterBreak="0">
    <w:nsid w:val="13596158"/>
    <w:multiLevelType w:val="hybridMultilevel"/>
    <w:tmpl w:val="2C063BD8"/>
    <w:lvl w:ilvl="0" w:tplc="420AD450">
      <w:start w:val="1"/>
      <w:numFmt w:val="lowerLetter"/>
      <w:lvlText w:val="%1."/>
      <w:lvlJc w:val="left"/>
      <w:pPr>
        <w:ind w:left="1440" w:hanging="360"/>
      </w:pPr>
      <w:rPr>
        <w:rFonts w:ascii="Arial" w:eastAsia="Times New Roman" w:hAnsi="Arial" w:cs="Arial"/>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3681FA8"/>
    <w:multiLevelType w:val="hybridMultilevel"/>
    <w:tmpl w:val="725E0C2C"/>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 w15:restartNumberingAfterBreak="0">
    <w:nsid w:val="16ED3328"/>
    <w:multiLevelType w:val="hybridMultilevel"/>
    <w:tmpl w:val="5D561AF4"/>
    <w:lvl w:ilvl="0" w:tplc="8C4CBD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72643C8"/>
    <w:multiLevelType w:val="hybridMultilevel"/>
    <w:tmpl w:val="54E40DA6"/>
    <w:lvl w:ilvl="0" w:tplc="CACA4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DE258C"/>
    <w:multiLevelType w:val="hybridMultilevel"/>
    <w:tmpl w:val="4E928A20"/>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1B134E13"/>
    <w:multiLevelType w:val="hybridMultilevel"/>
    <w:tmpl w:val="F0EACF3C"/>
    <w:lvl w:ilvl="0" w:tplc="141E3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FC54A3"/>
    <w:multiLevelType w:val="hybridMultilevel"/>
    <w:tmpl w:val="463E3B36"/>
    <w:lvl w:ilvl="0" w:tplc="3CFCF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585587"/>
    <w:multiLevelType w:val="multilevel"/>
    <w:tmpl w:val="73F29A6C"/>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23D14AD9"/>
    <w:multiLevelType w:val="hybridMultilevel"/>
    <w:tmpl w:val="9C1AF72E"/>
    <w:lvl w:ilvl="0" w:tplc="DC845F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6C721A"/>
    <w:multiLevelType w:val="hybridMultilevel"/>
    <w:tmpl w:val="0E64788C"/>
    <w:lvl w:ilvl="0" w:tplc="44DE4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1845347"/>
    <w:multiLevelType w:val="hybridMultilevel"/>
    <w:tmpl w:val="31E0E942"/>
    <w:lvl w:ilvl="0" w:tplc="09600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EC42D6"/>
    <w:multiLevelType w:val="hybridMultilevel"/>
    <w:tmpl w:val="7E921D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E87A06"/>
    <w:multiLevelType w:val="hybridMultilevel"/>
    <w:tmpl w:val="9FA02E7A"/>
    <w:lvl w:ilvl="0" w:tplc="6E926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7E5793"/>
    <w:multiLevelType w:val="hybridMultilevel"/>
    <w:tmpl w:val="847E559E"/>
    <w:lvl w:ilvl="0" w:tplc="07DCD6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BE16CDD"/>
    <w:multiLevelType w:val="hybridMultilevel"/>
    <w:tmpl w:val="4CD863CA"/>
    <w:lvl w:ilvl="0" w:tplc="67187FD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3C3F6F72"/>
    <w:multiLevelType w:val="hybridMultilevel"/>
    <w:tmpl w:val="81C0123C"/>
    <w:lvl w:ilvl="0" w:tplc="EBF846A8">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E62CE"/>
    <w:multiLevelType w:val="hybridMultilevel"/>
    <w:tmpl w:val="C4D2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55CAD"/>
    <w:multiLevelType w:val="hybridMultilevel"/>
    <w:tmpl w:val="CF243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232A2"/>
    <w:multiLevelType w:val="hybridMultilevel"/>
    <w:tmpl w:val="6006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968A5"/>
    <w:multiLevelType w:val="hybridMultilevel"/>
    <w:tmpl w:val="C7F82B7C"/>
    <w:lvl w:ilvl="0" w:tplc="84041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133F29"/>
    <w:multiLevelType w:val="hybridMultilevel"/>
    <w:tmpl w:val="176E274A"/>
    <w:lvl w:ilvl="0" w:tplc="11CE4AE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4D4F2050"/>
    <w:multiLevelType w:val="hybridMultilevel"/>
    <w:tmpl w:val="1722B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C13CC"/>
    <w:multiLevelType w:val="hybridMultilevel"/>
    <w:tmpl w:val="318C1B38"/>
    <w:lvl w:ilvl="0" w:tplc="46D01A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613E4A71"/>
    <w:multiLevelType w:val="hybridMultilevel"/>
    <w:tmpl w:val="37B0E462"/>
    <w:lvl w:ilvl="0" w:tplc="5CEE6A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413B3A"/>
    <w:multiLevelType w:val="hybridMultilevel"/>
    <w:tmpl w:val="2334F4E8"/>
    <w:lvl w:ilvl="0" w:tplc="B83A1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355C68"/>
    <w:multiLevelType w:val="hybridMultilevel"/>
    <w:tmpl w:val="B40A928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3" w15:restartNumberingAfterBreak="0">
    <w:nsid w:val="6D31300D"/>
    <w:multiLevelType w:val="hybridMultilevel"/>
    <w:tmpl w:val="4C1ADE1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4" w15:restartNumberingAfterBreak="0">
    <w:nsid w:val="72480D83"/>
    <w:multiLevelType w:val="hybridMultilevel"/>
    <w:tmpl w:val="EC2A8F68"/>
    <w:lvl w:ilvl="0" w:tplc="226E3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2F608C"/>
    <w:multiLevelType w:val="hybridMultilevel"/>
    <w:tmpl w:val="D70C9AAE"/>
    <w:lvl w:ilvl="0" w:tplc="96245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BF1FB7"/>
    <w:multiLevelType w:val="hybridMultilevel"/>
    <w:tmpl w:val="D54E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6E4C28"/>
    <w:multiLevelType w:val="hybridMultilevel"/>
    <w:tmpl w:val="B0C06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677BA4"/>
    <w:multiLevelType w:val="hybridMultilevel"/>
    <w:tmpl w:val="404897C2"/>
    <w:lvl w:ilvl="0" w:tplc="4C92C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BE620F"/>
    <w:multiLevelType w:val="hybridMultilevel"/>
    <w:tmpl w:val="688650A0"/>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0" w15:restartNumberingAfterBreak="0">
    <w:nsid w:val="7D910523"/>
    <w:multiLevelType w:val="hybridMultilevel"/>
    <w:tmpl w:val="F4DE92B6"/>
    <w:lvl w:ilvl="0" w:tplc="7C8A50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FC6519"/>
    <w:multiLevelType w:val="hybridMultilevel"/>
    <w:tmpl w:val="98BA9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8"/>
  </w:num>
  <w:num w:numId="4">
    <w:abstractNumId w:val="21"/>
  </w:num>
  <w:num w:numId="5">
    <w:abstractNumId w:val="13"/>
  </w:num>
  <w:num w:numId="6">
    <w:abstractNumId w:val="41"/>
  </w:num>
  <w:num w:numId="7">
    <w:abstractNumId w:val="28"/>
  </w:num>
  <w:num w:numId="8">
    <w:abstractNumId w:val="22"/>
  </w:num>
  <w:num w:numId="9">
    <w:abstractNumId w:val="26"/>
  </w:num>
  <w:num w:numId="10">
    <w:abstractNumId w:val="40"/>
  </w:num>
  <w:num w:numId="11">
    <w:abstractNumId w:val="1"/>
  </w:num>
  <w:num w:numId="12">
    <w:abstractNumId w:val="2"/>
  </w:num>
  <w:num w:numId="13">
    <w:abstractNumId w:val="38"/>
  </w:num>
  <w:num w:numId="14">
    <w:abstractNumId w:val="3"/>
  </w:num>
  <w:num w:numId="15">
    <w:abstractNumId w:val="14"/>
  </w:num>
  <w:num w:numId="16">
    <w:abstractNumId w:val="30"/>
  </w:num>
  <w:num w:numId="17">
    <w:abstractNumId w:val="29"/>
  </w:num>
  <w:num w:numId="18">
    <w:abstractNumId w:val="27"/>
  </w:num>
  <w:num w:numId="19">
    <w:abstractNumId w:val="6"/>
  </w:num>
  <w:num w:numId="20">
    <w:abstractNumId w:val="5"/>
  </w:num>
  <w:num w:numId="21">
    <w:abstractNumId w:val="7"/>
  </w:num>
  <w:num w:numId="22">
    <w:abstractNumId w:val="10"/>
  </w:num>
  <w:num w:numId="23">
    <w:abstractNumId w:val="39"/>
  </w:num>
  <w:num w:numId="24">
    <w:abstractNumId w:val="0"/>
  </w:num>
  <w:num w:numId="25">
    <w:abstractNumId w:val="33"/>
  </w:num>
  <w:num w:numId="26">
    <w:abstractNumId w:val="32"/>
  </w:num>
  <w:num w:numId="27">
    <w:abstractNumId w:val="19"/>
  </w:num>
  <w:num w:numId="28">
    <w:abstractNumId w:val="12"/>
  </w:num>
  <w:num w:numId="29">
    <w:abstractNumId w:val="31"/>
  </w:num>
  <w:num w:numId="30">
    <w:abstractNumId w:val="9"/>
  </w:num>
  <w:num w:numId="31">
    <w:abstractNumId w:val="34"/>
  </w:num>
  <w:num w:numId="32">
    <w:abstractNumId w:val="15"/>
  </w:num>
  <w:num w:numId="33">
    <w:abstractNumId w:val="4"/>
  </w:num>
  <w:num w:numId="34">
    <w:abstractNumId w:val="20"/>
  </w:num>
  <w:num w:numId="35">
    <w:abstractNumId w:val="23"/>
  </w:num>
  <w:num w:numId="36">
    <w:abstractNumId w:val="11"/>
  </w:num>
  <w:num w:numId="37">
    <w:abstractNumId w:val="36"/>
  </w:num>
  <w:num w:numId="38">
    <w:abstractNumId w:val="35"/>
  </w:num>
  <w:num w:numId="39">
    <w:abstractNumId w:val="17"/>
  </w:num>
  <w:num w:numId="40">
    <w:abstractNumId w:val="37"/>
  </w:num>
  <w:num w:numId="41">
    <w:abstractNumId w:val="24"/>
  </w:num>
  <w:num w:numId="42">
    <w:abstractNumId w:val="25"/>
  </w:num>
  <w:numIdMacAtCleanup w:val="2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WAM DWI JATMIKO SUWAWI">
    <w15:presenceInfo w15:providerId="None" w15:userId="DAWAM DWI JATMIKO SUWAW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16B7E"/>
    <w:rsid w:val="00030A65"/>
    <w:rsid w:val="000503BA"/>
    <w:rsid w:val="000912F7"/>
    <w:rsid w:val="000A00E7"/>
    <w:rsid w:val="000A4C60"/>
    <w:rsid w:val="000A7E88"/>
    <w:rsid w:val="000C1636"/>
    <w:rsid w:val="000C2FC1"/>
    <w:rsid w:val="000D77D6"/>
    <w:rsid w:val="000D7E09"/>
    <w:rsid w:val="000F11B0"/>
    <w:rsid w:val="00103E47"/>
    <w:rsid w:val="00104527"/>
    <w:rsid w:val="0010516A"/>
    <w:rsid w:val="00135904"/>
    <w:rsid w:val="00141F1E"/>
    <w:rsid w:val="001437F4"/>
    <w:rsid w:val="00162F87"/>
    <w:rsid w:val="001677FA"/>
    <w:rsid w:val="0017422F"/>
    <w:rsid w:val="00177271"/>
    <w:rsid w:val="001C2AF9"/>
    <w:rsid w:val="001E1E09"/>
    <w:rsid w:val="001F405B"/>
    <w:rsid w:val="00204BD3"/>
    <w:rsid w:val="00216F11"/>
    <w:rsid w:val="00256D52"/>
    <w:rsid w:val="00287C0B"/>
    <w:rsid w:val="00290B0E"/>
    <w:rsid w:val="00291338"/>
    <w:rsid w:val="002A3DC2"/>
    <w:rsid w:val="002C46DF"/>
    <w:rsid w:val="002C4EAC"/>
    <w:rsid w:val="002D385C"/>
    <w:rsid w:val="002E0AF5"/>
    <w:rsid w:val="002F341D"/>
    <w:rsid w:val="002F6519"/>
    <w:rsid w:val="0030661B"/>
    <w:rsid w:val="00307A3B"/>
    <w:rsid w:val="00310FFD"/>
    <w:rsid w:val="00333054"/>
    <w:rsid w:val="003363FF"/>
    <w:rsid w:val="003431E8"/>
    <w:rsid w:val="00350B87"/>
    <w:rsid w:val="00353968"/>
    <w:rsid w:val="00361CC3"/>
    <w:rsid w:val="003878D6"/>
    <w:rsid w:val="00391113"/>
    <w:rsid w:val="00397346"/>
    <w:rsid w:val="003A46EB"/>
    <w:rsid w:val="003B2EEB"/>
    <w:rsid w:val="003C7A8A"/>
    <w:rsid w:val="003E0443"/>
    <w:rsid w:val="004131FE"/>
    <w:rsid w:val="00413972"/>
    <w:rsid w:val="004277D7"/>
    <w:rsid w:val="00427EE2"/>
    <w:rsid w:val="00431B07"/>
    <w:rsid w:val="004368CB"/>
    <w:rsid w:val="004600C5"/>
    <w:rsid w:val="00465AA2"/>
    <w:rsid w:val="004665AF"/>
    <w:rsid w:val="004676C0"/>
    <w:rsid w:val="0047512E"/>
    <w:rsid w:val="00482313"/>
    <w:rsid w:val="00483800"/>
    <w:rsid w:val="0049555E"/>
    <w:rsid w:val="004A479D"/>
    <w:rsid w:val="004C47B5"/>
    <w:rsid w:val="004D1DAE"/>
    <w:rsid w:val="004F2503"/>
    <w:rsid w:val="0050435C"/>
    <w:rsid w:val="00506384"/>
    <w:rsid w:val="00513E2A"/>
    <w:rsid w:val="00523EE4"/>
    <w:rsid w:val="00547BCD"/>
    <w:rsid w:val="005640F6"/>
    <w:rsid w:val="00571A23"/>
    <w:rsid w:val="005757A7"/>
    <w:rsid w:val="005A4CEF"/>
    <w:rsid w:val="005B319A"/>
    <w:rsid w:val="005B6B8C"/>
    <w:rsid w:val="005B78FD"/>
    <w:rsid w:val="005B7D56"/>
    <w:rsid w:val="005D0130"/>
    <w:rsid w:val="005D0A0A"/>
    <w:rsid w:val="005F4CAB"/>
    <w:rsid w:val="005F7665"/>
    <w:rsid w:val="00611D2A"/>
    <w:rsid w:val="006272E1"/>
    <w:rsid w:val="00633F1C"/>
    <w:rsid w:val="00657EFF"/>
    <w:rsid w:val="00683B16"/>
    <w:rsid w:val="006913B6"/>
    <w:rsid w:val="006951B2"/>
    <w:rsid w:val="006956A4"/>
    <w:rsid w:val="006B5F86"/>
    <w:rsid w:val="006D283F"/>
    <w:rsid w:val="006E4A8C"/>
    <w:rsid w:val="00711184"/>
    <w:rsid w:val="0072167C"/>
    <w:rsid w:val="007317F8"/>
    <w:rsid w:val="0073347E"/>
    <w:rsid w:val="00774AEC"/>
    <w:rsid w:val="0077698A"/>
    <w:rsid w:val="0079522C"/>
    <w:rsid w:val="007A18B2"/>
    <w:rsid w:val="007B0C74"/>
    <w:rsid w:val="007C0C6B"/>
    <w:rsid w:val="007D59DD"/>
    <w:rsid w:val="007E16FB"/>
    <w:rsid w:val="007E1CCF"/>
    <w:rsid w:val="007E47A1"/>
    <w:rsid w:val="007E5CE3"/>
    <w:rsid w:val="007F1B5A"/>
    <w:rsid w:val="00800A9E"/>
    <w:rsid w:val="00814AA3"/>
    <w:rsid w:val="00885CD9"/>
    <w:rsid w:val="00896E41"/>
    <w:rsid w:val="008B0527"/>
    <w:rsid w:val="008B3BC2"/>
    <w:rsid w:val="008B572D"/>
    <w:rsid w:val="008C4EE7"/>
    <w:rsid w:val="008D4052"/>
    <w:rsid w:val="008E2947"/>
    <w:rsid w:val="008E57B8"/>
    <w:rsid w:val="008F2BFB"/>
    <w:rsid w:val="00903A1C"/>
    <w:rsid w:val="00916D50"/>
    <w:rsid w:val="0092097B"/>
    <w:rsid w:val="00920AB5"/>
    <w:rsid w:val="009245D2"/>
    <w:rsid w:val="00930EB0"/>
    <w:rsid w:val="0094155F"/>
    <w:rsid w:val="00945A82"/>
    <w:rsid w:val="00947974"/>
    <w:rsid w:val="00950681"/>
    <w:rsid w:val="00954A20"/>
    <w:rsid w:val="009666C0"/>
    <w:rsid w:val="00970DBB"/>
    <w:rsid w:val="00994F1D"/>
    <w:rsid w:val="009A6E10"/>
    <w:rsid w:val="009B49E4"/>
    <w:rsid w:val="009B5392"/>
    <w:rsid w:val="009C526B"/>
    <w:rsid w:val="009C65F1"/>
    <w:rsid w:val="009E52F3"/>
    <w:rsid w:val="009E71CB"/>
    <w:rsid w:val="009E755D"/>
    <w:rsid w:val="00A105D4"/>
    <w:rsid w:val="00A240E1"/>
    <w:rsid w:val="00A252DD"/>
    <w:rsid w:val="00A30D2F"/>
    <w:rsid w:val="00A364A5"/>
    <w:rsid w:val="00A368D1"/>
    <w:rsid w:val="00A8197C"/>
    <w:rsid w:val="00A85118"/>
    <w:rsid w:val="00A87EFD"/>
    <w:rsid w:val="00A966A6"/>
    <w:rsid w:val="00AA1892"/>
    <w:rsid w:val="00AB3032"/>
    <w:rsid w:val="00AE2B48"/>
    <w:rsid w:val="00AF4200"/>
    <w:rsid w:val="00AF5555"/>
    <w:rsid w:val="00B035D7"/>
    <w:rsid w:val="00B12028"/>
    <w:rsid w:val="00B366AB"/>
    <w:rsid w:val="00B37666"/>
    <w:rsid w:val="00B50A14"/>
    <w:rsid w:val="00B75AA6"/>
    <w:rsid w:val="00B83DF1"/>
    <w:rsid w:val="00BA027C"/>
    <w:rsid w:val="00BA2576"/>
    <w:rsid w:val="00BA313D"/>
    <w:rsid w:val="00BA7A82"/>
    <w:rsid w:val="00BB6792"/>
    <w:rsid w:val="00BE3A4E"/>
    <w:rsid w:val="00BE3B92"/>
    <w:rsid w:val="00BE49D2"/>
    <w:rsid w:val="00C119A3"/>
    <w:rsid w:val="00C14941"/>
    <w:rsid w:val="00C14FBC"/>
    <w:rsid w:val="00C17B8C"/>
    <w:rsid w:val="00C24444"/>
    <w:rsid w:val="00C40117"/>
    <w:rsid w:val="00C423B7"/>
    <w:rsid w:val="00C46D97"/>
    <w:rsid w:val="00C56230"/>
    <w:rsid w:val="00C64D2F"/>
    <w:rsid w:val="00C70086"/>
    <w:rsid w:val="00C712E6"/>
    <w:rsid w:val="00C969C6"/>
    <w:rsid w:val="00CB2738"/>
    <w:rsid w:val="00CF3745"/>
    <w:rsid w:val="00D04015"/>
    <w:rsid w:val="00D20034"/>
    <w:rsid w:val="00D227C7"/>
    <w:rsid w:val="00D22ECC"/>
    <w:rsid w:val="00D26280"/>
    <w:rsid w:val="00D319C7"/>
    <w:rsid w:val="00D43A03"/>
    <w:rsid w:val="00D43F5A"/>
    <w:rsid w:val="00D657B1"/>
    <w:rsid w:val="00D94E72"/>
    <w:rsid w:val="00DC1635"/>
    <w:rsid w:val="00DC746F"/>
    <w:rsid w:val="00DD44A1"/>
    <w:rsid w:val="00DD7FC2"/>
    <w:rsid w:val="00DE1BDB"/>
    <w:rsid w:val="00E02BFD"/>
    <w:rsid w:val="00E03EDF"/>
    <w:rsid w:val="00E04D0D"/>
    <w:rsid w:val="00E16922"/>
    <w:rsid w:val="00E252FF"/>
    <w:rsid w:val="00E3720D"/>
    <w:rsid w:val="00E46300"/>
    <w:rsid w:val="00E62983"/>
    <w:rsid w:val="00E736A9"/>
    <w:rsid w:val="00E80E6E"/>
    <w:rsid w:val="00E93BB2"/>
    <w:rsid w:val="00EA25F9"/>
    <w:rsid w:val="00EB251A"/>
    <w:rsid w:val="00EB31DA"/>
    <w:rsid w:val="00EE0576"/>
    <w:rsid w:val="00EE657A"/>
    <w:rsid w:val="00EE73C9"/>
    <w:rsid w:val="00EF4C9D"/>
    <w:rsid w:val="00F21ADC"/>
    <w:rsid w:val="00F462D2"/>
    <w:rsid w:val="00F61B84"/>
    <w:rsid w:val="00F74FDB"/>
    <w:rsid w:val="00F84DB8"/>
    <w:rsid w:val="00FA11E9"/>
    <w:rsid w:val="00FB2A7D"/>
    <w:rsid w:val="00FD5D39"/>
    <w:rsid w:val="00FE29D2"/>
    <w:rsid w:val="00FE6372"/>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
      </w:numPr>
      <w:spacing w:before="240"/>
      <w:outlineLvl w:val="0"/>
    </w:pPr>
    <w:rPr>
      <w:rFonts w:ascii="Arial" w:hAnsi="Arial"/>
      <w:b/>
      <w:sz w:val="28"/>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Caption">
    <w:name w:val="caption"/>
    <w:basedOn w:val="Normal"/>
    <w:next w:val="Normal"/>
    <w:uiPriority w:val="35"/>
    <w:unhideWhenUsed/>
    <w:qFormat/>
    <w:rsid w:val="005B78FD"/>
    <w:pPr>
      <w:spacing w:after="200"/>
    </w:pPr>
    <w:rPr>
      <w:i/>
      <w:iCs/>
      <w:color w:val="44546A" w:themeColor="text2"/>
      <w:sz w:val="18"/>
      <w:szCs w:val="18"/>
    </w:rPr>
  </w:style>
  <w:style w:type="paragraph" w:styleId="TableofFigures">
    <w:name w:val="table of figures"/>
    <w:basedOn w:val="Normal"/>
    <w:next w:val="Normal"/>
    <w:uiPriority w:val="99"/>
    <w:unhideWhenUsed/>
    <w:rsid w:val="005B78FD"/>
  </w:style>
  <w:style w:type="table" w:styleId="TableGrid">
    <w:name w:val="Table Grid"/>
    <w:basedOn w:val="TableNormal"/>
    <w:uiPriority w:val="59"/>
    <w:rsid w:val="005B7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A00E7"/>
    <w:rPr>
      <w:rFonts w:ascii="Arial" w:hAnsi="Arial"/>
      <w:b/>
      <w:i/>
      <w:sz w:val="24"/>
      <w:lang w:val="en-GB" w:eastAsia="en-US"/>
    </w:rPr>
  </w:style>
  <w:style w:type="paragraph" w:styleId="BalloonText">
    <w:name w:val="Balloon Text"/>
    <w:basedOn w:val="Normal"/>
    <w:link w:val="BalloonTextChar"/>
    <w:uiPriority w:val="99"/>
    <w:semiHidden/>
    <w:unhideWhenUsed/>
    <w:rsid w:val="00C700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086"/>
    <w:rPr>
      <w:rFonts w:ascii="Segoe UI" w:hAnsi="Segoe UI" w:cs="Segoe UI"/>
      <w:sz w:val="18"/>
      <w:szCs w:val="18"/>
      <w:lang w:val="en-GB" w:eastAsia="en-US"/>
    </w:rPr>
  </w:style>
  <w:style w:type="character" w:customStyle="1" w:styleId="Heading5Char">
    <w:name w:val="Heading 5 Char"/>
    <w:basedOn w:val="DefaultParagraphFont"/>
    <w:link w:val="Heading5"/>
    <w:rsid w:val="00683B16"/>
    <w:rPr>
      <w:rFonts w:ascii="Arial" w:hAnsi="Arial"/>
      <w:b/>
      <w:sz w:val="22"/>
      <w:lang w:val="en-GB" w:eastAsia="en-US"/>
    </w:rPr>
  </w:style>
  <w:style w:type="table" w:styleId="LightGrid-Accent1">
    <w:name w:val="Light Grid Accent 1"/>
    <w:basedOn w:val="TableNormal"/>
    <w:uiPriority w:val="62"/>
    <w:rsid w:val="00D43A03"/>
    <w:rPr>
      <w:rFonts w:asciiTheme="minorHAnsi" w:eastAsiaTheme="minorEastAsia" w:hAnsiTheme="minorHAnsi" w:cstheme="minorBidi"/>
      <w:sz w:val="22"/>
      <w:szCs w:val="22"/>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ListParagraph">
    <w:name w:val="List Paragraph"/>
    <w:basedOn w:val="Normal"/>
    <w:uiPriority w:val="34"/>
    <w:qFormat/>
    <w:rsid w:val="00D43A03"/>
    <w:pPr>
      <w:ind w:left="720"/>
      <w:contextualSpacing/>
    </w:pPr>
  </w:style>
  <w:style w:type="paragraph" w:styleId="Bibliography">
    <w:name w:val="Bibliography"/>
    <w:basedOn w:val="Normal"/>
    <w:next w:val="Normal"/>
    <w:uiPriority w:val="37"/>
    <w:unhideWhenUsed/>
    <w:rsid w:val="005B7D56"/>
    <w:pPr>
      <w:spacing w:after="160" w:line="259" w:lineRule="auto"/>
    </w:pPr>
    <w:rPr>
      <w:rFonts w:asciiTheme="minorHAnsi" w:eastAsiaTheme="minorHAnsi" w:hAnsiTheme="minorHAnsi" w:cstheme="minorBidi"/>
      <w:sz w:val="22"/>
      <w:szCs w:val="22"/>
      <w:lang w:val="en-US"/>
    </w:rPr>
  </w:style>
  <w:style w:type="character" w:styleId="FollowedHyperlink">
    <w:name w:val="FollowedHyperlink"/>
    <w:basedOn w:val="DefaultParagraphFont"/>
    <w:uiPriority w:val="99"/>
    <w:semiHidden/>
    <w:unhideWhenUsed/>
    <w:rsid w:val="00575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2647">
      <w:bodyDiv w:val="1"/>
      <w:marLeft w:val="0"/>
      <w:marRight w:val="0"/>
      <w:marTop w:val="0"/>
      <w:marBottom w:val="0"/>
      <w:divBdr>
        <w:top w:val="none" w:sz="0" w:space="0" w:color="auto"/>
        <w:left w:val="none" w:sz="0" w:space="0" w:color="auto"/>
        <w:bottom w:val="none" w:sz="0" w:space="0" w:color="auto"/>
        <w:right w:val="none" w:sz="0" w:space="0" w:color="auto"/>
      </w:divBdr>
    </w:div>
    <w:div w:id="525482845">
      <w:bodyDiv w:val="1"/>
      <w:marLeft w:val="0"/>
      <w:marRight w:val="0"/>
      <w:marTop w:val="0"/>
      <w:marBottom w:val="0"/>
      <w:divBdr>
        <w:top w:val="none" w:sz="0" w:space="0" w:color="auto"/>
        <w:left w:val="none" w:sz="0" w:space="0" w:color="auto"/>
        <w:bottom w:val="none" w:sz="0" w:space="0" w:color="auto"/>
        <w:right w:val="none" w:sz="0" w:space="0" w:color="auto"/>
      </w:divBdr>
    </w:div>
    <w:div w:id="741372840">
      <w:bodyDiv w:val="1"/>
      <w:marLeft w:val="0"/>
      <w:marRight w:val="0"/>
      <w:marTop w:val="0"/>
      <w:marBottom w:val="0"/>
      <w:divBdr>
        <w:top w:val="none" w:sz="0" w:space="0" w:color="auto"/>
        <w:left w:val="none" w:sz="0" w:space="0" w:color="auto"/>
        <w:bottom w:val="none" w:sz="0" w:space="0" w:color="auto"/>
        <w:right w:val="none" w:sz="0" w:space="0" w:color="auto"/>
      </w:divBdr>
    </w:div>
    <w:div w:id="1455445088">
      <w:bodyDiv w:val="1"/>
      <w:marLeft w:val="0"/>
      <w:marRight w:val="0"/>
      <w:marTop w:val="0"/>
      <w:marBottom w:val="0"/>
      <w:divBdr>
        <w:top w:val="none" w:sz="0" w:space="0" w:color="auto"/>
        <w:left w:val="none" w:sz="0" w:space="0" w:color="auto"/>
        <w:bottom w:val="none" w:sz="0" w:space="0" w:color="auto"/>
        <w:right w:val="none" w:sz="0" w:space="0" w:color="auto"/>
      </w:divBdr>
    </w:div>
    <w:div w:id="1526015406">
      <w:bodyDiv w:val="1"/>
      <w:marLeft w:val="0"/>
      <w:marRight w:val="0"/>
      <w:marTop w:val="0"/>
      <w:marBottom w:val="0"/>
      <w:divBdr>
        <w:top w:val="none" w:sz="0" w:space="0" w:color="auto"/>
        <w:left w:val="none" w:sz="0" w:space="0" w:color="auto"/>
        <w:bottom w:val="none" w:sz="0" w:space="0" w:color="auto"/>
        <w:right w:val="none" w:sz="0" w:space="0" w:color="auto"/>
      </w:divBdr>
    </w:div>
    <w:div w:id="156599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ile:///F:\Semester%204\Aplikasi%20Perancangan%20Perangkat%20Lunak\latest%201301154138_Kelompok%202%20-%20SKPL%20-%200.1_commented.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Spe10</b:Tag>
    <b:SourceType>InternetSite</b:SourceType>
    <b:Guid>{68345CF4-83A4-4446-983B-F2B5F71BD1CC}</b:Guid>
    <b:Title>Spesifikasi Kebutuhan Perangkat Lunak (SKPL)</b:Title>
    <b:Year>2010</b:Year>
    <b:InternetSiteTitle>Edugame Documentation</b:InternetSiteTitle>
    <b:Month>05</b:Month>
    <b:Day>26</b:Day>
    <b:URL>https://edugamemppl.wordpress.com/2010/05/26/spesifikasi-kebutuhan-perangkat-lunak-skpl/</b:URL>
    <b:RefOrder>1</b:RefOrder>
  </b:Source>
  <b:Source>
    <b:Tag>Pre10</b:Tag>
    <b:SourceType>Book</b:SourceType>
    <b:Guid>{85400111-5429-4BE4-B174-80AD7B1B8DF1}</b:Guid>
    <b:Title>Software Engineering: A Practitioner's Approach, 7th Edition</b:Title>
    <b:Year>2010</b:Year>
    <b:Publisher>McGraw Hill</b:Publisher>
    <b:Author>
      <b:Author>
        <b:NameList>
          <b:Person>
            <b:Last>Pressman</b:Last>
            <b:Middle>S.</b:Middle>
            <b:First>Roger</b:First>
          </b:Person>
        </b:NameList>
      </b:Author>
    </b:Author>
    <b:RefOrder>2</b:RefOrder>
  </b:Source>
</b:Sources>
</file>

<file path=customXml/itemProps1.xml><?xml version="1.0" encoding="utf-8"?>
<ds:datastoreItem xmlns:ds="http://schemas.openxmlformats.org/officeDocument/2006/customXml" ds:itemID="{493C6D39-6265-4B18-9BAE-B941E6FB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4311</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28833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Nisa Nurhardini</dc:creator>
  <cp:keywords/>
  <cp:lastModifiedBy>ASUS</cp:lastModifiedBy>
  <cp:revision>3</cp:revision>
  <cp:lastPrinted>2011-03-26T00:06:00Z</cp:lastPrinted>
  <dcterms:created xsi:type="dcterms:W3CDTF">2017-09-18T00:09:00Z</dcterms:created>
  <dcterms:modified xsi:type="dcterms:W3CDTF">2017-09-18T00:09:00Z</dcterms:modified>
</cp:coreProperties>
</file>